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%File: formatting-instruction.tex</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documentclass</w:t>
      </w:r>
      <w:proofErr w:type="spellEnd"/>
      <w:r>
        <w:rPr>
          <w:rFonts w:ascii="Courier New" w:hAnsi="Courier New" w:cs="Courier New"/>
          <w:sz w:val="20"/>
          <w:szCs w:val="20"/>
        </w:rPr>
        <w:t>[</w:t>
      </w:r>
      <w:proofErr w:type="spellStart"/>
      <w:r>
        <w:rPr>
          <w:rFonts w:ascii="Courier New" w:hAnsi="Courier New" w:cs="Courier New"/>
          <w:sz w:val="20"/>
          <w:szCs w:val="20"/>
        </w:rPr>
        <w:t>letterpaper</w:t>
      </w:r>
      <w:proofErr w:type="spellEnd"/>
      <w:r>
        <w:rPr>
          <w:rFonts w:ascii="Courier New" w:hAnsi="Courier New" w:cs="Courier New"/>
          <w:sz w:val="20"/>
          <w:szCs w:val="20"/>
        </w:rPr>
        <w:t>]{article}</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usepackage</w:t>
      </w:r>
      <w:proofErr w:type="spellEnd"/>
      <w:r>
        <w:rPr>
          <w:rFonts w:ascii="Courier New" w:hAnsi="Courier New" w:cs="Courier New"/>
          <w:sz w:val="20"/>
          <w:szCs w:val="20"/>
        </w:rPr>
        <w:t>{</w:t>
      </w:r>
      <w:proofErr w:type="spellStart"/>
      <w:r>
        <w:rPr>
          <w:rFonts w:ascii="Courier New" w:hAnsi="Courier New" w:cs="Courier New"/>
          <w:sz w:val="20"/>
          <w:szCs w:val="20"/>
        </w:rPr>
        <w:t>aaai</w:t>
      </w:r>
      <w:proofErr w:type="spellEnd"/>
      <w:r>
        <w:rPr>
          <w:rFonts w:ascii="Courier New" w:hAnsi="Courier New" w:cs="Courier New"/>
          <w:sz w:val="20"/>
          <w:szCs w:val="20"/>
        </w:rPr>
        <w:t>}</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usepackage</w:t>
      </w:r>
      <w:proofErr w:type="spellEnd"/>
      <w:r>
        <w:rPr>
          <w:rFonts w:ascii="Courier New" w:hAnsi="Courier New" w:cs="Courier New"/>
          <w:sz w:val="20"/>
          <w:szCs w:val="20"/>
        </w:rPr>
        <w:t>{times}</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usepackage</w:t>
      </w:r>
      <w:proofErr w:type="spellEnd"/>
      <w:r>
        <w:rPr>
          <w:rFonts w:ascii="Courier New" w:hAnsi="Courier New" w:cs="Courier New"/>
          <w:sz w:val="20"/>
          <w:szCs w:val="20"/>
        </w:rPr>
        <w:t>{</w:t>
      </w:r>
      <w:proofErr w:type="spellStart"/>
      <w:r>
        <w:rPr>
          <w:rFonts w:ascii="Courier New" w:hAnsi="Courier New" w:cs="Courier New"/>
          <w:sz w:val="20"/>
          <w:szCs w:val="20"/>
        </w:rPr>
        <w:t>helvet</w:t>
      </w:r>
      <w:proofErr w:type="spellEnd"/>
      <w:r>
        <w:rPr>
          <w:rFonts w:ascii="Courier New" w:hAnsi="Courier New" w:cs="Courier New"/>
          <w:sz w:val="20"/>
          <w:szCs w:val="20"/>
        </w:rPr>
        <w:t>}</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usepackage</w:t>
      </w:r>
      <w:proofErr w:type="spellEnd"/>
      <w:r>
        <w:rPr>
          <w:rFonts w:ascii="Courier New" w:hAnsi="Courier New" w:cs="Courier New"/>
          <w:sz w:val="20"/>
          <w:szCs w:val="20"/>
        </w:rPr>
        <w:t>{courier}</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usepackage</w:t>
      </w:r>
      <w:proofErr w:type="spellEnd"/>
      <w:r>
        <w:rPr>
          <w:rFonts w:ascii="Courier New" w:hAnsi="Courier New" w:cs="Courier New"/>
          <w:sz w:val="20"/>
          <w:szCs w:val="20"/>
        </w:rPr>
        <w:t>{</w:t>
      </w:r>
      <w:proofErr w:type="spellStart"/>
      <w:r>
        <w:rPr>
          <w:rFonts w:ascii="Courier New" w:hAnsi="Courier New" w:cs="Courier New"/>
          <w:sz w:val="20"/>
          <w:szCs w:val="20"/>
        </w:rPr>
        <w:t>url</w:t>
      </w:r>
      <w:proofErr w:type="spellEnd"/>
      <w:r>
        <w:rPr>
          <w:rFonts w:ascii="Courier New" w:hAnsi="Courier New" w:cs="Courier New"/>
          <w:sz w:val="20"/>
          <w:szCs w:val="20"/>
        </w:rPr>
        <w:t>}</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usepackage</w:t>
      </w:r>
      <w:proofErr w:type="spellEnd"/>
      <w:r>
        <w:rPr>
          <w:rFonts w:ascii="Courier New" w:hAnsi="Courier New" w:cs="Courier New"/>
          <w:sz w:val="20"/>
          <w:szCs w:val="20"/>
        </w:rPr>
        <w:t>{</w:t>
      </w:r>
      <w:proofErr w:type="spellStart"/>
      <w:r>
        <w:rPr>
          <w:rFonts w:ascii="Courier New" w:hAnsi="Courier New" w:cs="Courier New"/>
          <w:sz w:val="20"/>
          <w:szCs w:val="20"/>
        </w:rPr>
        <w:t>graphicx</w:t>
      </w:r>
      <w:proofErr w:type="spellEnd"/>
      <w:r>
        <w:rPr>
          <w:rFonts w:ascii="Courier New" w:hAnsi="Courier New" w:cs="Courier New"/>
          <w:sz w:val="20"/>
          <w:szCs w:val="20"/>
        </w:rPr>
        <w:t>}</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usepackage</w:t>
      </w:r>
      <w:proofErr w:type="spellEnd"/>
      <w:r>
        <w:rPr>
          <w:rFonts w:ascii="Courier New" w:hAnsi="Courier New" w:cs="Courier New"/>
          <w:sz w:val="20"/>
          <w:szCs w:val="20"/>
        </w:rPr>
        <w:t>{</w:t>
      </w:r>
      <w:proofErr w:type="spellStart"/>
      <w:r>
        <w:rPr>
          <w:rFonts w:ascii="Courier New" w:hAnsi="Courier New" w:cs="Courier New"/>
          <w:sz w:val="20"/>
          <w:szCs w:val="20"/>
        </w:rPr>
        <w:t>amsmath</w:t>
      </w:r>
      <w:proofErr w:type="spellEnd"/>
      <w:r>
        <w:rPr>
          <w:rFonts w:ascii="Courier New" w:hAnsi="Courier New" w:cs="Courier New"/>
          <w:sz w:val="20"/>
          <w:szCs w:val="20"/>
        </w:rPr>
        <w:t>}</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usepackage</w:t>
      </w:r>
      <w:proofErr w:type="spellEnd"/>
      <w:r>
        <w:rPr>
          <w:rFonts w:ascii="Courier New" w:hAnsi="Courier New" w:cs="Courier New"/>
          <w:sz w:val="20"/>
          <w:szCs w:val="20"/>
        </w:rPr>
        <w:t>{</w:t>
      </w:r>
      <w:proofErr w:type="spellStart"/>
      <w:r>
        <w:rPr>
          <w:rFonts w:ascii="Courier New" w:hAnsi="Courier New" w:cs="Courier New"/>
          <w:sz w:val="20"/>
          <w:szCs w:val="20"/>
        </w:rPr>
        <w:t>latexsym</w:t>
      </w:r>
      <w:proofErr w:type="spellEnd"/>
      <w:r>
        <w:rPr>
          <w:rFonts w:ascii="Courier New" w:hAnsi="Courier New" w:cs="Courier New"/>
          <w:sz w:val="20"/>
          <w:szCs w:val="20"/>
        </w:rPr>
        <w:t>}</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usepackage</w:t>
      </w:r>
      <w:proofErr w:type="spellEnd"/>
      <w:r>
        <w:rPr>
          <w:rFonts w:ascii="Courier New" w:hAnsi="Courier New" w:cs="Courier New"/>
          <w:sz w:val="20"/>
          <w:szCs w:val="20"/>
        </w:rPr>
        <w:t>{</w:t>
      </w:r>
      <w:proofErr w:type="spellStart"/>
      <w:r>
        <w:rPr>
          <w:rFonts w:ascii="Courier New" w:hAnsi="Courier New" w:cs="Courier New"/>
          <w:sz w:val="20"/>
          <w:szCs w:val="20"/>
        </w:rPr>
        <w:t>amssymb</w:t>
      </w:r>
      <w:proofErr w:type="spellEnd"/>
      <w:r>
        <w:rPr>
          <w:rFonts w:ascii="Courier New" w:hAnsi="Courier New" w:cs="Courier New"/>
          <w:sz w:val="20"/>
          <w:szCs w:val="20"/>
        </w:rPr>
        <w:t>}</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usepackage</w:t>
      </w:r>
      <w:proofErr w:type="spellEnd"/>
      <w:r>
        <w:rPr>
          <w:rFonts w:ascii="Courier New" w:hAnsi="Courier New" w:cs="Courier New"/>
          <w:sz w:val="20"/>
          <w:szCs w:val="20"/>
        </w:rPr>
        <w:t>{</w:t>
      </w:r>
      <w:proofErr w:type="spellStart"/>
      <w:r>
        <w:rPr>
          <w:rFonts w:ascii="Courier New" w:hAnsi="Courier New" w:cs="Courier New"/>
          <w:sz w:val="20"/>
          <w:szCs w:val="20"/>
        </w:rPr>
        <w:t>multirow</w:t>
      </w:r>
      <w:proofErr w:type="spellEnd"/>
      <w:r>
        <w:rPr>
          <w:rFonts w:ascii="Courier New" w:hAnsi="Courier New" w:cs="Courier New"/>
          <w:sz w:val="20"/>
          <w:szCs w:val="20"/>
        </w:rPr>
        <w:t>}</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newtheorem</w:t>
      </w:r>
      <w:proofErr w:type="spellEnd"/>
      <w:r>
        <w:rPr>
          <w:rFonts w:ascii="Courier New" w:hAnsi="Courier New" w:cs="Courier New"/>
          <w:sz w:val="20"/>
          <w:szCs w:val="20"/>
        </w:rPr>
        <w:t>{definition}{Definition}</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frenchspacing</w:t>
      </w:r>
      <w:proofErr w:type="spellEnd"/>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setlength</w:t>
      </w:r>
      <w:proofErr w:type="spellEnd"/>
      <w:r>
        <w:rPr>
          <w:rFonts w:ascii="Courier New" w:hAnsi="Courier New" w:cs="Courier New"/>
          <w:sz w:val="20"/>
          <w:szCs w:val="20"/>
        </w:rPr>
        <w:t>{\</w:t>
      </w:r>
      <w:proofErr w:type="spellStart"/>
      <w:r>
        <w:rPr>
          <w:rFonts w:ascii="Courier New" w:hAnsi="Courier New" w:cs="Courier New"/>
          <w:sz w:val="20"/>
          <w:szCs w:val="20"/>
        </w:rPr>
        <w:t>pdfpagewidth</w:t>
      </w:r>
      <w:proofErr w:type="spellEnd"/>
      <w:r>
        <w:rPr>
          <w:rFonts w:ascii="Courier New" w:hAnsi="Courier New" w:cs="Courier New"/>
          <w:sz w:val="20"/>
          <w:szCs w:val="20"/>
        </w:rPr>
        <w:t>}{8.5in}</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setlength</w:t>
      </w:r>
      <w:proofErr w:type="spellEnd"/>
      <w:r>
        <w:rPr>
          <w:rFonts w:ascii="Courier New" w:hAnsi="Courier New" w:cs="Courier New"/>
          <w:sz w:val="20"/>
          <w:szCs w:val="20"/>
        </w:rPr>
        <w:t>{\</w:t>
      </w:r>
      <w:proofErr w:type="spellStart"/>
      <w:r>
        <w:rPr>
          <w:rFonts w:ascii="Courier New" w:hAnsi="Courier New" w:cs="Courier New"/>
          <w:sz w:val="20"/>
          <w:szCs w:val="20"/>
        </w:rPr>
        <w:t>pdfpageheight</w:t>
      </w:r>
      <w:proofErr w:type="spellEnd"/>
      <w:r>
        <w:rPr>
          <w:rFonts w:ascii="Courier New" w:hAnsi="Courier New" w:cs="Courier New"/>
          <w:sz w:val="20"/>
          <w:szCs w:val="20"/>
        </w:rPr>
        <w:t>}{11in}</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spellStart"/>
      <w:proofErr w:type="gramStart"/>
      <w:r>
        <w:rPr>
          <w:rFonts w:ascii="Courier New" w:hAnsi="Courier New" w:cs="Courier New"/>
          <w:sz w:val="20"/>
          <w:szCs w:val="20"/>
        </w:rPr>
        <w:t>pdfinfo</w:t>
      </w:r>
      <w:proofErr w:type="spellEnd"/>
      <w:r>
        <w:rPr>
          <w:rFonts w:ascii="Courier New" w:hAnsi="Courier New" w:cs="Courier New"/>
          <w:sz w:val="20"/>
          <w:szCs w:val="20"/>
        </w:rPr>
        <w:t>{</w:t>
      </w:r>
      <w:proofErr w:type="gramEnd"/>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/Title (Insert Your Title Here)</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/Author (Put All </w:t>
      </w:r>
      <w:proofErr w:type="gramStart"/>
      <w:r>
        <w:rPr>
          <w:rFonts w:ascii="Courier New" w:hAnsi="Courier New" w:cs="Courier New"/>
          <w:sz w:val="20"/>
          <w:szCs w:val="20"/>
        </w:rPr>
        <w:t>Your</w:t>
      </w:r>
      <w:proofErr w:type="gramEnd"/>
      <w:r>
        <w:rPr>
          <w:rFonts w:ascii="Courier New" w:hAnsi="Courier New" w:cs="Courier New"/>
          <w:sz w:val="20"/>
          <w:szCs w:val="20"/>
        </w:rPr>
        <w:t xml:space="preserve"> Authors Here, Separated by Commas)}</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setcounter</w:t>
      </w:r>
      <w:proofErr w:type="spellEnd"/>
      <w:r>
        <w:rPr>
          <w:rFonts w:ascii="Courier New" w:hAnsi="Courier New" w:cs="Courier New"/>
          <w:sz w:val="20"/>
          <w:szCs w:val="20"/>
        </w:rPr>
        <w:t>{</w:t>
      </w:r>
      <w:proofErr w:type="spellStart"/>
      <w:r>
        <w:rPr>
          <w:rFonts w:ascii="Courier New" w:hAnsi="Courier New" w:cs="Courier New"/>
          <w:sz w:val="20"/>
          <w:szCs w:val="20"/>
        </w:rPr>
        <w:t>secnumdepth</w:t>
      </w:r>
      <w:proofErr w:type="spellEnd"/>
      <w:r>
        <w:rPr>
          <w:rFonts w:ascii="Courier New" w:hAnsi="Courier New" w:cs="Courier New"/>
          <w:sz w:val="20"/>
          <w:szCs w:val="20"/>
        </w:rPr>
        <w:t xml:space="preserve">}{0}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\begin{document}</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The</w:t>
      </w:r>
      <w:proofErr w:type="gramEnd"/>
      <w:r>
        <w:rPr>
          <w:rFonts w:ascii="Courier New" w:hAnsi="Courier New" w:cs="Courier New"/>
          <w:sz w:val="20"/>
          <w:szCs w:val="20"/>
        </w:rPr>
        <w:t xml:space="preserve"> file aaai.sty is the style file for AAAI Press </w:t>
      </w:r>
    </w:p>
    <w:p w:rsidR="00796ABC" w:rsidRDefault="00796ABC" w:rsidP="00796ABC">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 proceedings, working notes, and technical reports.</w:t>
      </w:r>
      <w:proofErr w:type="gramEnd"/>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\title{Resonation Elicits Diffusion: \\Modelling Subjectivity for </w:t>
      </w:r>
      <w:proofErr w:type="spellStart"/>
      <w:r>
        <w:rPr>
          <w:rFonts w:ascii="Courier New" w:hAnsi="Courier New" w:cs="Courier New"/>
          <w:sz w:val="20"/>
          <w:szCs w:val="20"/>
        </w:rPr>
        <w:t>Retweeting</w:t>
      </w:r>
      <w:proofErr w:type="spellEnd"/>
      <w:r>
        <w:rPr>
          <w:rFonts w:ascii="Courier New" w:hAnsi="Courier New" w:cs="Courier New"/>
          <w:sz w:val="20"/>
          <w:szCs w:val="20"/>
        </w:rPr>
        <w:t xml:space="preserve"> Analysis}</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gramStart"/>
      <w:r>
        <w:rPr>
          <w:rFonts w:ascii="Courier New" w:hAnsi="Courier New" w:cs="Courier New"/>
          <w:sz w:val="20"/>
          <w:szCs w:val="20"/>
        </w:rPr>
        <w:t>author{</w:t>
      </w:r>
      <w:proofErr w:type="gramEnd"/>
      <w:r>
        <w:rPr>
          <w:rFonts w:ascii="Courier New" w:hAnsi="Courier New" w:cs="Courier New"/>
          <w:sz w:val="20"/>
          <w:szCs w:val="20"/>
        </w:rPr>
        <w:t>AAAI Press\\</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%Association for the Advancement of Artificial Intelligence\\</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%2275 East </w:t>
      </w:r>
      <w:proofErr w:type="spellStart"/>
      <w:r>
        <w:rPr>
          <w:rFonts w:ascii="Courier New" w:hAnsi="Courier New" w:cs="Courier New"/>
          <w:sz w:val="20"/>
          <w:szCs w:val="20"/>
        </w:rPr>
        <w:t>Bayshore</w:t>
      </w:r>
      <w:proofErr w:type="spellEnd"/>
      <w:r>
        <w:rPr>
          <w:rFonts w:ascii="Courier New" w:hAnsi="Courier New" w:cs="Courier New"/>
          <w:sz w:val="20"/>
          <w:szCs w:val="20"/>
        </w:rPr>
        <w:t xml:space="preserve"> Road, Suite 160\\</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%Palo Alto, California 94303\\</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maketitle</w:t>
      </w:r>
      <w:proofErr w:type="spellEnd"/>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\begin{abstract}</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\begin{quote}</w:t>
      </w:r>
    </w:p>
    <w:p w:rsidR="00796ABC" w:rsidRDefault="00796ABC" w:rsidP="00796ABC">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Retweeting</w:t>
      </w:r>
      <w:proofErr w:type="spellEnd"/>
      <w:r>
        <w:rPr>
          <w:rFonts w:ascii="Courier New" w:hAnsi="Courier New" w:cs="Courier New"/>
          <w:sz w:val="20"/>
          <w:szCs w:val="20"/>
        </w:rPr>
        <w:t xml:space="preserve"> is </w:t>
      </w:r>
      <w:ins w:id="0" w:author="Information Technology Services" w:date="2014-01-21T11:50:00Z">
        <w:r w:rsidR="00A72E32">
          <w:rPr>
            <w:rFonts w:ascii="Courier New" w:hAnsi="Courier New" w:cs="Courier New"/>
            <w:sz w:val="20"/>
            <w:szCs w:val="20"/>
          </w:rPr>
          <w:t>one of the</w:t>
        </w:r>
      </w:ins>
      <w:ins w:id="1" w:author="Information Technology Services" w:date="2014-01-21T11:23:00Z">
        <w:r>
          <w:rPr>
            <w:rFonts w:ascii="Courier New" w:hAnsi="Courier New" w:cs="Courier New"/>
            <w:sz w:val="20"/>
            <w:szCs w:val="20"/>
          </w:rPr>
          <w:t xml:space="preserve"> key </w:t>
        </w:r>
      </w:ins>
      <w:del w:id="2" w:author="Information Technology Services" w:date="2014-01-21T11:23:00Z">
        <w:r w:rsidDel="00796ABC">
          <w:rPr>
            <w:rFonts w:ascii="Courier New" w:hAnsi="Courier New" w:cs="Courier New"/>
            <w:sz w:val="20"/>
            <w:szCs w:val="20"/>
          </w:rPr>
          <w:delText xml:space="preserve">the core </w:delText>
        </w:r>
      </w:del>
      <w:r>
        <w:rPr>
          <w:rFonts w:ascii="Courier New" w:hAnsi="Courier New" w:cs="Courier New"/>
          <w:sz w:val="20"/>
          <w:szCs w:val="20"/>
        </w:rPr>
        <w:t>mechanism</w:t>
      </w:r>
      <w:ins w:id="3" w:author="Information Technology Services" w:date="2014-01-21T11:50:00Z">
        <w:r w:rsidR="00A72E32">
          <w:rPr>
            <w:rFonts w:ascii="Courier New" w:hAnsi="Courier New" w:cs="Courier New"/>
            <w:sz w:val="20"/>
            <w:szCs w:val="20"/>
          </w:rPr>
          <w:t>s</w:t>
        </w:r>
      </w:ins>
      <w:r>
        <w:rPr>
          <w:rFonts w:ascii="Courier New" w:hAnsi="Courier New" w:cs="Courier New"/>
          <w:sz w:val="20"/>
          <w:szCs w:val="20"/>
        </w:rPr>
        <w:t xml:space="preserve"> of information diffusion on Twitter. User modelling has been proved </w:t>
      </w:r>
      <w:ins w:id="4" w:author="Information Technology Services" w:date="2014-01-21T18:14:00Z">
        <w:r w:rsidR="007A2D0D">
          <w:rPr>
            <w:rFonts w:ascii="Courier New" w:hAnsi="Courier New" w:cs="Courier New"/>
            <w:sz w:val="20"/>
            <w:szCs w:val="20"/>
          </w:rPr>
          <w:t xml:space="preserve">to be </w:t>
        </w:r>
      </w:ins>
      <w:r>
        <w:rPr>
          <w:rFonts w:ascii="Courier New" w:hAnsi="Courier New" w:cs="Courier New"/>
          <w:sz w:val="20"/>
          <w:szCs w:val="20"/>
        </w:rPr>
        <w:t xml:space="preserve">effective </w:t>
      </w:r>
      <w:proofErr w:type="gramStart"/>
      <w:r>
        <w:rPr>
          <w:rFonts w:ascii="Courier New" w:hAnsi="Courier New" w:cs="Courier New"/>
          <w:sz w:val="20"/>
          <w:szCs w:val="20"/>
        </w:rPr>
        <w:t xml:space="preserve">in  </w:t>
      </w:r>
      <w:proofErr w:type="spellStart"/>
      <w:r>
        <w:rPr>
          <w:rFonts w:ascii="Courier New" w:hAnsi="Courier New" w:cs="Courier New"/>
          <w:sz w:val="20"/>
          <w:szCs w:val="20"/>
        </w:rPr>
        <w:t>retweeting</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behavior</w:t>
      </w:r>
      <w:proofErr w:type="spellEnd"/>
      <w:r>
        <w:rPr>
          <w:rFonts w:ascii="Courier New" w:hAnsi="Courier New" w:cs="Courier New"/>
          <w:sz w:val="20"/>
          <w:szCs w:val="20"/>
        </w:rPr>
        <w:t xml:space="preserve"> analysis</w:t>
      </w:r>
      <w:ins w:id="5" w:author="Information Technology Services" w:date="2014-01-21T18:15:00Z">
        <w:r w:rsidR="007A2D0D">
          <w:rPr>
            <w:rFonts w:ascii="Courier New" w:hAnsi="Courier New" w:cs="Courier New"/>
            <w:sz w:val="20"/>
            <w:szCs w:val="20"/>
          </w:rPr>
          <w:t xml:space="preserve">. However, </w:t>
        </w:r>
      </w:ins>
      <w:del w:id="6" w:author="Information Technology Services" w:date="2014-01-21T18:15:00Z">
        <w:r w:rsidDel="007A2D0D">
          <w:rPr>
            <w:rFonts w:ascii="Courier New" w:hAnsi="Courier New" w:cs="Courier New"/>
            <w:sz w:val="20"/>
            <w:szCs w:val="20"/>
          </w:rPr>
          <w:delText>, however</w:delText>
        </w:r>
      </w:del>
      <w:r>
        <w:rPr>
          <w:rFonts w:ascii="Courier New" w:hAnsi="Courier New" w:cs="Courier New"/>
          <w:sz w:val="20"/>
          <w:szCs w:val="20"/>
        </w:rPr>
        <w:t xml:space="preserve"> </w:t>
      </w:r>
      <w:ins w:id="7" w:author="Information Technology Services" w:date="2014-01-21T11:24:00Z">
        <w:r>
          <w:rPr>
            <w:rFonts w:ascii="Courier New" w:hAnsi="Courier New" w:cs="Courier New"/>
            <w:sz w:val="20"/>
            <w:szCs w:val="20"/>
          </w:rPr>
          <w:t xml:space="preserve">no </w:t>
        </w:r>
      </w:ins>
      <w:del w:id="8" w:author="Information Technology Services" w:date="2014-01-21T11:24:00Z">
        <w:r w:rsidDel="00796ABC">
          <w:rPr>
            <w:rFonts w:ascii="Courier New" w:hAnsi="Courier New" w:cs="Courier New"/>
            <w:sz w:val="20"/>
            <w:szCs w:val="20"/>
          </w:rPr>
          <w:delText>none</w:delText>
        </w:r>
      </w:del>
      <w:r>
        <w:rPr>
          <w:rFonts w:ascii="Courier New" w:hAnsi="Courier New" w:cs="Courier New"/>
          <w:sz w:val="20"/>
          <w:szCs w:val="20"/>
        </w:rPr>
        <w:t xml:space="preserve"> studies have investigated the subjectivity of users.</w:t>
      </w:r>
      <w:ins w:id="9" w:author="Information Technology Services" w:date="2014-01-21T11:25:00Z">
        <w:r>
          <w:rPr>
            <w:rFonts w:ascii="Courier New" w:hAnsi="Courier New" w:cs="Courier New"/>
            <w:sz w:val="20"/>
            <w:szCs w:val="20"/>
          </w:rPr>
          <w:t xml:space="preserve"> </w:t>
        </w:r>
      </w:ins>
      <w:del w:id="10" w:author="Information Technology Services" w:date="2014-01-21T18:15:00Z">
        <w:r w:rsidDel="007A2D0D">
          <w:rPr>
            <w:rFonts w:ascii="Courier New" w:hAnsi="Courier New" w:cs="Courier New"/>
            <w:sz w:val="20"/>
            <w:szCs w:val="20"/>
          </w:rPr>
          <w:delText xml:space="preserve"> </w:delText>
        </w:r>
      </w:del>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In this paper, we propose a </w:t>
      </w:r>
      <w:ins w:id="11" w:author="Information Technology Services" w:date="2014-01-21T18:15:00Z">
        <w:r w:rsidR="007A2D0D">
          <w:rPr>
            <w:rFonts w:ascii="Courier New" w:hAnsi="Courier New" w:cs="Courier New"/>
            <w:sz w:val="20"/>
            <w:szCs w:val="20"/>
          </w:rPr>
          <w:t xml:space="preserve">novel </w:t>
        </w:r>
      </w:ins>
      <w:r>
        <w:rPr>
          <w:rFonts w:ascii="Courier New" w:hAnsi="Courier New" w:cs="Courier New"/>
          <w:sz w:val="20"/>
          <w:szCs w:val="20"/>
        </w:rPr>
        <w:t xml:space="preserve">subjective model by combining both topics of interest and opinions to model users, and demonstrate that a user is more likely to </w:t>
      </w:r>
      <w:proofErr w:type="spellStart"/>
      <w:proofErr w:type="gramStart"/>
      <w:r>
        <w:rPr>
          <w:rFonts w:ascii="Courier New" w:hAnsi="Courier New" w:cs="Courier New"/>
          <w:sz w:val="20"/>
          <w:szCs w:val="20"/>
        </w:rPr>
        <w:t>retweet</w:t>
      </w:r>
      <w:proofErr w:type="spellEnd"/>
      <w:proofErr w:type="gramEnd"/>
      <w:r>
        <w:rPr>
          <w:rFonts w:ascii="Courier New" w:hAnsi="Courier New" w:cs="Courier New"/>
          <w:sz w:val="20"/>
          <w:szCs w:val="20"/>
        </w:rPr>
        <w:t xml:space="preserve"> a message because of subjective similarity.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We define a novel weighting function to measure the subjective similarity.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By means of ANOVA test, the subjective similarity is verified to be correlated </w:t>
      </w:r>
      <w:proofErr w:type="gramStart"/>
      <w:r>
        <w:rPr>
          <w:rFonts w:ascii="Courier New" w:hAnsi="Courier New" w:cs="Courier New"/>
          <w:sz w:val="20"/>
          <w:szCs w:val="20"/>
        </w:rPr>
        <w:t xml:space="preserve">with  </w:t>
      </w:r>
      <w:proofErr w:type="spellStart"/>
      <w:r>
        <w:rPr>
          <w:rFonts w:ascii="Courier New" w:hAnsi="Courier New" w:cs="Courier New"/>
          <w:sz w:val="20"/>
          <w:szCs w:val="20"/>
        </w:rPr>
        <w:t>retweeting</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behavior</w:t>
      </w:r>
      <w:proofErr w:type="spellEnd"/>
      <w:r>
        <w:rPr>
          <w:rFonts w:ascii="Courier New" w:hAnsi="Courier New" w:cs="Courier New"/>
          <w:sz w:val="20"/>
          <w:szCs w:val="20"/>
        </w:rPr>
        <w:t xml:space="preserve">;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we compare our model with other content-based models in </w:t>
      </w:r>
      <w:proofErr w:type="spellStart"/>
      <w:r>
        <w:rPr>
          <w:rFonts w:ascii="Courier New" w:hAnsi="Courier New" w:cs="Courier New"/>
          <w:sz w:val="20"/>
          <w:szCs w:val="20"/>
        </w:rPr>
        <w:t>retweeting</w:t>
      </w:r>
      <w:proofErr w:type="spellEnd"/>
      <w:r>
        <w:rPr>
          <w:rFonts w:ascii="Courier New" w:hAnsi="Courier New" w:cs="Courier New"/>
          <w:sz w:val="20"/>
          <w:szCs w:val="20"/>
        </w:rPr>
        <w:t xml:space="preserve"> prediction and </w:t>
      </w:r>
      <w:ins w:id="12" w:author="Information Technology Services" w:date="2014-01-21T12:21:00Z">
        <w:r w:rsidR="00AE1C06">
          <w:rPr>
            <w:rFonts w:ascii="Courier New" w:hAnsi="Courier New" w:cs="Courier New"/>
            <w:sz w:val="20"/>
            <w:szCs w:val="20"/>
          </w:rPr>
          <w:t>the comparison</w:t>
        </w:r>
      </w:ins>
      <w:ins w:id="13" w:author="Information Technology Services" w:date="2014-01-21T12:20:00Z">
        <w:r w:rsidR="00AE1C06">
          <w:rPr>
            <w:rFonts w:ascii="Courier New" w:hAnsi="Courier New" w:cs="Courier New"/>
            <w:sz w:val="20"/>
            <w:szCs w:val="20"/>
          </w:rPr>
          <w:t xml:space="preserve"> </w:t>
        </w:r>
      </w:ins>
      <w:r>
        <w:rPr>
          <w:rFonts w:ascii="Courier New" w:hAnsi="Courier New" w:cs="Courier New"/>
          <w:sz w:val="20"/>
          <w:szCs w:val="20"/>
        </w:rPr>
        <w:t xml:space="preserve">results show that our model  outperforms other models for predicting </w:t>
      </w:r>
      <w:proofErr w:type="spellStart"/>
      <w:r>
        <w:rPr>
          <w:rFonts w:ascii="Courier New" w:hAnsi="Courier New" w:cs="Courier New"/>
          <w:sz w:val="20"/>
          <w:szCs w:val="20"/>
        </w:rPr>
        <w:t>retweeting</w:t>
      </w:r>
      <w:proofErr w:type="spellEnd"/>
      <w:r>
        <w:rPr>
          <w:rFonts w:ascii="Courier New" w:hAnsi="Courier New" w:cs="Courier New"/>
          <w:sz w:val="20"/>
          <w:szCs w:val="20"/>
        </w:rPr>
        <w:t xml:space="preserve"> </w:t>
      </w:r>
      <w:proofErr w:type="spellStart"/>
      <w:r>
        <w:rPr>
          <w:rFonts w:ascii="Courier New" w:hAnsi="Courier New" w:cs="Courier New"/>
          <w:sz w:val="20"/>
          <w:szCs w:val="20"/>
        </w:rPr>
        <w:t>behavior</w:t>
      </w:r>
      <w:proofErr w:type="spellEnd"/>
      <w:r>
        <w:rPr>
          <w:rFonts w:ascii="Courier New" w:hAnsi="Courier New" w:cs="Courier New"/>
          <w:sz w:val="20"/>
          <w:szCs w:val="20"/>
        </w:rPr>
        <w:t xml:space="preserve">; </w:t>
      </w:r>
    </w:p>
    <w:p w:rsidR="00796ABC" w:rsidRDefault="00796ABC" w:rsidP="00796ABC">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when</w:t>
      </w:r>
      <w:proofErr w:type="gramEnd"/>
      <w:r>
        <w:rPr>
          <w:rFonts w:ascii="Courier New" w:hAnsi="Courier New" w:cs="Courier New"/>
          <w:sz w:val="20"/>
          <w:szCs w:val="20"/>
        </w:rPr>
        <w:t xml:space="preserve"> combining with other factors, subjective similarities give significant improvement over a off-the-shelf predicting model.</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\end{quote}</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\end{abstract}</w:t>
      </w:r>
    </w:p>
    <w:p w:rsidR="00796ABC" w:rsidRDefault="00796ABC" w:rsidP="00796ABC">
      <w:pPr>
        <w:autoSpaceDE w:val="0"/>
        <w:autoSpaceDN w:val="0"/>
        <w:adjustRightInd w:val="0"/>
        <w:spacing w:after="0" w:line="240" w:lineRule="auto"/>
        <w:rPr>
          <w:rFonts w:ascii="Courier New" w:hAnsi="Courier New" w:cs="Courier New"/>
          <w:sz w:val="20"/>
          <w:szCs w:val="20"/>
        </w:rPr>
      </w:pP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\section{Introduction}</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\label{introduction}</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noindent</w:t>
      </w:r>
      <w:proofErr w:type="spellEnd"/>
      <w:r>
        <w:rPr>
          <w:rFonts w:ascii="Courier New" w:hAnsi="Courier New" w:cs="Courier New"/>
          <w:sz w:val="20"/>
          <w:szCs w:val="20"/>
        </w:rPr>
        <w:t xml:space="preserve"> </w:t>
      </w:r>
      <w:proofErr w:type="spellStart"/>
      <w:r>
        <w:rPr>
          <w:rFonts w:ascii="Courier New" w:hAnsi="Courier New" w:cs="Courier New"/>
          <w:sz w:val="20"/>
          <w:szCs w:val="20"/>
        </w:rPr>
        <w:t>Microblogging</w:t>
      </w:r>
      <w:proofErr w:type="spellEnd"/>
      <w:r>
        <w:rPr>
          <w:rFonts w:ascii="Courier New" w:hAnsi="Courier New" w:cs="Courier New"/>
          <w:sz w:val="20"/>
          <w:szCs w:val="20"/>
        </w:rPr>
        <w:t xml:space="preserve"> has become a </w:t>
      </w:r>
      <w:proofErr w:type="spellStart"/>
      <w:r>
        <w:rPr>
          <w:rFonts w:ascii="Courier New" w:hAnsi="Courier New" w:cs="Courier New"/>
          <w:sz w:val="20"/>
          <w:szCs w:val="20"/>
        </w:rPr>
        <w:t>center</w:t>
      </w:r>
      <w:proofErr w:type="spellEnd"/>
      <w:r>
        <w:rPr>
          <w:rFonts w:ascii="Courier New" w:hAnsi="Courier New" w:cs="Courier New"/>
          <w:sz w:val="20"/>
          <w:szCs w:val="20"/>
        </w:rPr>
        <w:t xml:space="preserve"> of attention in the area of social networking due to the amount of users it has attracted and the volume of messages it produces daily. </w:t>
      </w:r>
    </w:p>
    <w:p w:rsidR="00796ABC" w:rsidRDefault="00796ABC" w:rsidP="00796ABC">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lastRenderedPageBreak/>
        <w:t>Microblogging</w:t>
      </w:r>
      <w:proofErr w:type="spellEnd"/>
      <w:r>
        <w:rPr>
          <w:rFonts w:ascii="Courier New" w:hAnsi="Courier New" w:cs="Courier New"/>
          <w:sz w:val="20"/>
          <w:szCs w:val="20"/>
        </w:rPr>
        <w:t xml:space="preserve"> services such as Twitter appear to play an important role in the process of information dissemination on the Internet, making it possible for messages to spread virally in a matter of minutes. </w:t>
      </w:r>
    </w:p>
    <w:p w:rsidR="00796ABC" w:rsidRDefault="00796ABC" w:rsidP="00796ABC">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Retweeting</w:t>
      </w:r>
      <w:proofErr w:type="spellEnd"/>
      <w:r>
        <w:rPr>
          <w:rFonts w:ascii="Courier New" w:hAnsi="Courier New" w:cs="Courier New"/>
          <w:sz w:val="20"/>
          <w:szCs w:val="20"/>
        </w:rPr>
        <w:t xml:space="preserve"> convention and complex network of Twitter provide an unprecedented mechanism for the spread of information despite the restricted length of a single </w:t>
      </w:r>
      <w:proofErr w:type="gramStart"/>
      <w:r>
        <w:rPr>
          <w:rFonts w:ascii="Courier New" w:hAnsi="Courier New" w:cs="Courier New"/>
          <w:sz w:val="20"/>
          <w:szCs w:val="20"/>
        </w:rPr>
        <w:t>message(</w:t>
      </w:r>
      <w:proofErr w:type="gramEnd"/>
      <w:r>
        <w:rPr>
          <w:rFonts w:ascii="Courier New" w:hAnsi="Courier New" w:cs="Courier New"/>
          <w:sz w:val="20"/>
          <w:szCs w:val="20"/>
        </w:rPr>
        <w:t xml:space="preserve">tweet) \cite{Jenders:2013APV}.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Actually almost a quarter of the tweets are </w:t>
      </w:r>
      <w:proofErr w:type="spellStart"/>
      <w:r>
        <w:rPr>
          <w:rFonts w:ascii="Courier New" w:hAnsi="Courier New" w:cs="Courier New"/>
          <w:sz w:val="20"/>
          <w:szCs w:val="20"/>
        </w:rPr>
        <w:t>retweeted</w:t>
      </w:r>
      <w:proofErr w:type="spellEnd"/>
      <w:r>
        <w:rPr>
          <w:rFonts w:ascii="Courier New" w:hAnsi="Courier New" w:cs="Courier New"/>
          <w:sz w:val="20"/>
          <w:szCs w:val="20"/>
        </w:rPr>
        <w:t xml:space="preserve"> from others \</w:t>
      </w:r>
      <w:proofErr w:type="gramStart"/>
      <w:r>
        <w:rPr>
          <w:rFonts w:ascii="Courier New" w:hAnsi="Courier New" w:cs="Courier New"/>
          <w:sz w:val="20"/>
          <w:szCs w:val="20"/>
        </w:rPr>
        <w:t>cite{</w:t>
      </w:r>
      <w:proofErr w:type="gramEnd"/>
      <w:r>
        <w:rPr>
          <w:rFonts w:ascii="Courier New" w:hAnsi="Courier New" w:cs="Courier New"/>
          <w:sz w:val="20"/>
          <w:szCs w:val="20"/>
        </w:rPr>
        <w:t>conf/</w:t>
      </w:r>
      <w:proofErr w:type="spellStart"/>
      <w:r>
        <w:rPr>
          <w:rFonts w:ascii="Courier New" w:hAnsi="Courier New" w:cs="Courier New"/>
          <w:sz w:val="20"/>
          <w:szCs w:val="20"/>
        </w:rPr>
        <w:t>cikm</w:t>
      </w:r>
      <w:proofErr w:type="spellEnd"/>
      <w:r>
        <w:rPr>
          <w:rFonts w:ascii="Courier New" w:hAnsi="Courier New" w:cs="Courier New"/>
          <w:sz w:val="20"/>
          <w:szCs w:val="20"/>
        </w:rPr>
        <w:t xml:space="preserve">/YangGCTLZS10}.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Understanding how </w:t>
      </w:r>
      <w:proofErr w:type="spellStart"/>
      <w:r>
        <w:rPr>
          <w:rFonts w:ascii="Courier New" w:hAnsi="Courier New" w:cs="Courier New"/>
          <w:sz w:val="20"/>
          <w:szCs w:val="20"/>
        </w:rPr>
        <w:t>retweeting</w:t>
      </w:r>
      <w:proofErr w:type="spellEnd"/>
      <w:r>
        <w:rPr>
          <w:rFonts w:ascii="Courier New" w:hAnsi="Courier New" w:cs="Courier New"/>
          <w:sz w:val="20"/>
          <w:szCs w:val="20"/>
        </w:rPr>
        <w:t xml:space="preserve"> </w:t>
      </w:r>
      <w:proofErr w:type="spellStart"/>
      <w:r>
        <w:rPr>
          <w:rFonts w:ascii="Courier New" w:hAnsi="Courier New" w:cs="Courier New"/>
          <w:sz w:val="20"/>
          <w:szCs w:val="20"/>
        </w:rPr>
        <w:t>behavior</w:t>
      </w:r>
      <w:proofErr w:type="spellEnd"/>
      <w:r>
        <w:rPr>
          <w:rFonts w:ascii="Courier New" w:hAnsi="Courier New" w:cs="Courier New"/>
          <w:sz w:val="20"/>
          <w:szCs w:val="20"/>
        </w:rPr>
        <w:t xml:space="preserve"> works can help explaining information dissemination on Twitter. </w:t>
      </w:r>
    </w:p>
    <w:p w:rsidR="00796ABC" w:rsidRDefault="00796ABC" w:rsidP="00796ABC">
      <w:pPr>
        <w:autoSpaceDE w:val="0"/>
        <w:autoSpaceDN w:val="0"/>
        <w:adjustRightInd w:val="0"/>
        <w:spacing w:after="0" w:line="240" w:lineRule="auto"/>
        <w:rPr>
          <w:rFonts w:ascii="Courier New" w:hAnsi="Courier New" w:cs="Courier New"/>
          <w:sz w:val="20"/>
          <w:szCs w:val="20"/>
        </w:rPr>
      </w:pP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Studies have tried to find factors that </w:t>
      </w:r>
      <w:del w:id="14" w:author="Information Technology Services" w:date="2014-01-21T14:47:00Z">
        <w:r w:rsidDel="00C52C02">
          <w:rPr>
            <w:rFonts w:ascii="Courier New" w:hAnsi="Courier New" w:cs="Courier New"/>
            <w:sz w:val="20"/>
            <w:szCs w:val="20"/>
          </w:rPr>
          <w:delText>influence</w:delText>
        </w:r>
      </w:del>
      <w:r>
        <w:rPr>
          <w:rFonts w:ascii="Courier New" w:hAnsi="Courier New" w:cs="Courier New"/>
          <w:sz w:val="20"/>
          <w:szCs w:val="20"/>
        </w:rPr>
        <w:t xml:space="preserve"> whether a tweet will be </w:t>
      </w:r>
      <w:proofErr w:type="spellStart"/>
      <w:r>
        <w:rPr>
          <w:rFonts w:ascii="Courier New" w:hAnsi="Courier New" w:cs="Courier New"/>
          <w:sz w:val="20"/>
          <w:szCs w:val="20"/>
        </w:rPr>
        <w:t>retweeted</w:t>
      </w:r>
      <w:proofErr w:type="spellEnd"/>
      <w:r>
        <w:rPr>
          <w:rFonts w:ascii="Courier New" w:hAnsi="Courier New" w:cs="Courier New"/>
          <w:sz w:val="20"/>
          <w:szCs w:val="20"/>
        </w:rPr>
        <w:t xml:space="preserve"> \cite{Boyd2010</w:t>
      </w:r>
      <w:proofErr w:type="gramStart"/>
      <w:r>
        <w:rPr>
          <w:rFonts w:ascii="Courier New" w:hAnsi="Courier New" w:cs="Courier New"/>
          <w:sz w:val="20"/>
          <w:szCs w:val="20"/>
        </w:rPr>
        <w:t>,Kwak:2010TSN,Suh2010</w:t>
      </w:r>
      <w:proofErr w:type="gramEnd"/>
      <w:r>
        <w:rPr>
          <w:rFonts w:ascii="Courier New" w:hAnsi="Courier New" w:cs="Courier New"/>
          <w:sz w:val="20"/>
          <w:szCs w:val="20"/>
        </w:rPr>
        <w:t xml:space="preserve">}.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Users receive thousands of tweets on different topics every day, whether a tweet will be </w:t>
      </w:r>
      <w:proofErr w:type="spellStart"/>
      <w:r>
        <w:rPr>
          <w:rFonts w:ascii="Courier New" w:hAnsi="Courier New" w:cs="Courier New"/>
          <w:sz w:val="20"/>
          <w:szCs w:val="20"/>
        </w:rPr>
        <w:t>retweeted</w:t>
      </w:r>
      <w:proofErr w:type="spellEnd"/>
      <w:r>
        <w:rPr>
          <w:rFonts w:ascii="Courier New" w:hAnsi="Courier New" w:cs="Courier New"/>
          <w:sz w:val="20"/>
          <w:szCs w:val="20"/>
        </w:rPr>
        <w:t xml:space="preserve"> will depend on the subjective choice of users.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From the point of a user, </w:t>
      </w:r>
      <w:proofErr w:type="spellStart"/>
      <w:r>
        <w:rPr>
          <w:rFonts w:ascii="Courier New" w:hAnsi="Courier New" w:cs="Courier New"/>
          <w:sz w:val="20"/>
          <w:szCs w:val="20"/>
        </w:rPr>
        <w:t>retweeting</w:t>
      </w:r>
      <w:proofErr w:type="spellEnd"/>
      <w:r>
        <w:rPr>
          <w:rFonts w:ascii="Courier New" w:hAnsi="Courier New" w:cs="Courier New"/>
          <w:sz w:val="20"/>
          <w:szCs w:val="20"/>
        </w:rPr>
        <w:t xml:space="preserve"> is a process that includes reading the tweet, </w:t>
      </w:r>
      <w:ins w:id="15" w:author="Information Technology Services" w:date="2014-01-21T14:49:00Z">
        <w:r w:rsidR="00C52C02">
          <w:rPr>
            <w:rFonts w:ascii="Courier New" w:hAnsi="Courier New" w:cs="Courier New"/>
            <w:sz w:val="20"/>
            <w:szCs w:val="20"/>
          </w:rPr>
          <w:t>evaluating</w:t>
        </w:r>
      </w:ins>
      <w:ins w:id="16" w:author="Information Technology Services" w:date="2014-01-21T14:48:00Z">
        <w:r w:rsidR="00C52C02">
          <w:rPr>
            <w:rFonts w:ascii="Courier New" w:hAnsi="Courier New" w:cs="Courier New"/>
            <w:sz w:val="20"/>
            <w:szCs w:val="20"/>
          </w:rPr>
          <w:t xml:space="preserve"> </w:t>
        </w:r>
      </w:ins>
      <w:del w:id="17" w:author="Information Technology Services" w:date="2014-01-21T14:49:00Z">
        <w:r w:rsidDel="00C52C02">
          <w:rPr>
            <w:rFonts w:ascii="Courier New" w:hAnsi="Courier New" w:cs="Courier New"/>
            <w:sz w:val="20"/>
            <w:szCs w:val="20"/>
          </w:rPr>
          <w:delText>estimating</w:delText>
        </w:r>
      </w:del>
      <w:r>
        <w:rPr>
          <w:rFonts w:ascii="Courier New" w:hAnsi="Courier New" w:cs="Courier New"/>
          <w:sz w:val="20"/>
          <w:szCs w:val="20"/>
        </w:rPr>
        <w:t xml:space="preserve"> the content and deciding </w:t>
      </w:r>
      <w:ins w:id="18" w:author="Information Technology Services" w:date="2014-01-21T14:49:00Z">
        <w:r w:rsidR="00C52C02">
          <w:rPr>
            <w:rFonts w:ascii="Courier New" w:hAnsi="Courier New" w:cs="Courier New"/>
            <w:sz w:val="20"/>
            <w:szCs w:val="20"/>
          </w:rPr>
          <w:t>whether</w:t>
        </w:r>
        <w:r w:rsidR="00C52C02">
          <w:rPr>
            <w:rFonts w:ascii="Courier New" w:hAnsi="Courier New" w:cs="Courier New"/>
            <w:sz w:val="20"/>
            <w:szCs w:val="20"/>
          </w:rPr>
          <w:t xml:space="preserve"> </w:t>
        </w:r>
      </w:ins>
      <w:r>
        <w:rPr>
          <w:rFonts w:ascii="Courier New" w:hAnsi="Courier New" w:cs="Courier New"/>
          <w:sz w:val="20"/>
          <w:szCs w:val="20"/>
        </w:rPr>
        <w:t xml:space="preserve">to share. The crucial part is to </w:t>
      </w:r>
      <w:ins w:id="19" w:author="Information Technology Services" w:date="2014-01-21T14:49:00Z">
        <w:r w:rsidR="00C52C02">
          <w:rPr>
            <w:rFonts w:ascii="Courier New" w:hAnsi="Courier New" w:cs="Courier New"/>
            <w:sz w:val="20"/>
            <w:szCs w:val="20"/>
          </w:rPr>
          <w:t>evaluat</w:t>
        </w:r>
        <w:r w:rsidR="00C52C02">
          <w:rPr>
            <w:rFonts w:ascii="Courier New" w:hAnsi="Courier New" w:cs="Courier New"/>
            <w:sz w:val="20"/>
            <w:szCs w:val="20"/>
          </w:rPr>
          <w:t xml:space="preserve">e </w:t>
        </w:r>
      </w:ins>
      <w:del w:id="20" w:author="Information Technology Services" w:date="2014-01-21T14:49:00Z">
        <w:r w:rsidDel="00C52C02">
          <w:rPr>
            <w:rFonts w:ascii="Courier New" w:hAnsi="Courier New" w:cs="Courier New"/>
            <w:sz w:val="20"/>
            <w:szCs w:val="20"/>
          </w:rPr>
          <w:delText>estima</w:delText>
        </w:r>
      </w:del>
      <w:del w:id="21" w:author="Information Technology Services" w:date="2014-01-21T14:50:00Z">
        <w:r w:rsidDel="00C52C02">
          <w:rPr>
            <w:rFonts w:ascii="Courier New" w:hAnsi="Courier New" w:cs="Courier New"/>
            <w:sz w:val="20"/>
            <w:szCs w:val="20"/>
          </w:rPr>
          <w:delText>te</w:delText>
        </w:r>
      </w:del>
      <w:r>
        <w:rPr>
          <w:rFonts w:ascii="Courier New" w:hAnsi="Courier New" w:cs="Courier New"/>
          <w:sz w:val="20"/>
          <w:szCs w:val="20"/>
        </w:rPr>
        <w:t xml:space="preserve"> whether a tweet contains information interesting to the user who might find </w:t>
      </w:r>
      <w:ins w:id="22" w:author="Information Technology Services" w:date="2014-01-21T14:50:00Z">
        <w:r w:rsidR="00C52C02">
          <w:rPr>
            <w:rFonts w:ascii="Courier New" w:hAnsi="Courier New" w:cs="Courier New"/>
            <w:sz w:val="20"/>
            <w:szCs w:val="20"/>
          </w:rPr>
          <w:t xml:space="preserve">that </w:t>
        </w:r>
      </w:ins>
      <w:r>
        <w:rPr>
          <w:rFonts w:ascii="Courier New" w:hAnsi="Courier New" w:cs="Courier New"/>
          <w:sz w:val="20"/>
          <w:szCs w:val="20"/>
        </w:rPr>
        <w:t xml:space="preserve">it </w:t>
      </w:r>
      <w:ins w:id="23" w:author="Information Technology Services" w:date="2014-01-21T14:50:00Z">
        <w:r w:rsidR="00C52C02">
          <w:rPr>
            <w:rFonts w:ascii="Courier New" w:hAnsi="Courier New" w:cs="Courier New"/>
            <w:sz w:val="20"/>
            <w:szCs w:val="20"/>
          </w:rPr>
          <w:t xml:space="preserve">is </w:t>
        </w:r>
      </w:ins>
      <w:r>
        <w:rPr>
          <w:rFonts w:ascii="Courier New" w:hAnsi="Courier New" w:cs="Courier New"/>
          <w:sz w:val="20"/>
          <w:szCs w:val="20"/>
        </w:rPr>
        <w:t xml:space="preserve">worthy to be shared.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Therefore modelling the motivation of users provides an important perspective for </w:t>
      </w:r>
      <w:proofErr w:type="spellStart"/>
      <w:r>
        <w:rPr>
          <w:rFonts w:ascii="Courier New" w:hAnsi="Courier New" w:cs="Courier New"/>
          <w:sz w:val="20"/>
          <w:szCs w:val="20"/>
        </w:rPr>
        <w:t>retweeting</w:t>
      </w:r>
      <w:proofErr w:type="spellEnd"/>
      <w:r>
        <w:rPr>
          <w:rFonts w:ascii="Courier New" w:hAnsi="Courier New" w:cs="Courier New"/>
          <w:sz w:val="20"/>
          <w:szCs w:val="20"/>
        </w:rPr>
        <w:t xml:space="preserve"> </w:t>
      </w:r>
      <w:proofErr w:type="spellStart"/>
      <w:r>
        <w:rPr>
          <w:rFonts w:ascii="Courier New" w:hAnsi="Courier New" w:cs="Courier New"/>
          <w:sz w:val="20"/>
          <w:szCs w:val="20"/>
        </w:rPr>
        <w:t>behavior</w:t>
      </w:r>
      <w:proofErr w:type="spellEnd"/>
      <w:r>
        <w:rPr>
          <w:rFonts w:ascii="Courier New" w:hAnsi="Courier New" w:cs="Courier New"/>
          <w:sz w:val="20"/>
          <w:szCs w:val="20"/>
        </w:rPr>
        <w:t xml:space="preserve"> analysis.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This research is motivated by a desire to understand what drives users of social networks to disseminate information they come across. </w:t>
      </w:r>
    </w:p>
    <w:p w:rsidR="00796ABC" w:rsidRDefault="00796ABC" w:rsidP="00796ABC">
      <w:pPr>
        <w:autoSpaceDE w:val="0"/>
        <w:autoSpaceDN w:val="0"/>
        <w:adjustRightInd w:val="0"/>
        <w:spacing w:after="0" w:line="240" w:lineRule="auto"/>
        <w:rPr>
          <w:rFonts w:ascii="Courier New" w:hAnsi="Courier New" w:cs="Courier New"/>
          <w:sz w:val="20"/>
          <w:szCs w:val="20"/>
        </w:rPr>
      </w:pP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Previous studies on </w:t>
      </w:r>
      <w:proofErr w:type="spellStart"/>
      <w:r>
        <w:rPr>
          <w:rFonts w:ascii="Courier New" w:hAnsi="Courier New" w:cs="Courier New"/>
          <w:sz w:val="20"/>
          <w:szCs w:val="20"/>
        </w:rPr>
        <w:t>retweeting</w:t>
      </w:r>
      <w:proofErr w:type="spellEnd"/>
      <w:r>
        <w:rPr>
          <w:rFonts w:ascii="Courier New" w:hAnsi="Courier New" w:cs="Courier New"/>
          <w:sz w:val="20"/>
          <w:szCs w:val="20"/>
        </w:rPr>
        <w:t xml:space="preserve"> </w:t>
      </w:r>
      <w:proofErr w:type="spellStart"/>
      <w:r>
        <w:rPr>
          <w:rFonts w:ascii="Courier New" w:hAnsi="Courier New" w:cs="Courier New"/>
          <w:sz w:val="20"/>
          <w:szCs w:val="20"/>
        </w:rPr>
        <w:t>behavior</w:t>
      </w:r>
      <w:proofErr w:type="spellEnd"/>
      <w:r>
        <w:rPr>
          <w:rFonts w:ascii="Courier New" w:hAnsi="Courier New" w:cs="Courier New"/>
          <w:sz w:val="20"/>
          <w:szCs w:val="20"/>
        </w:rPr>
        <w:t xml:space="preserve"> have shown that an enriched user model gives coherent and consistent explanation for </w:t>
      </w:r>
      <w:proofErr w:type="spellStart"/>
      <w:r>
        <w:rPr>
          <w:rFonts w:ascii="Courier New" w:hAnsi="Courier New" w:cs="Courier New"/>
          <w:sz w:val="20"/>
          <w:szCs w:val="20"/>
        </w:rPr>
        <w:t>retweeting</w:t>
      </w:r>
      <w:proofErr w:type="spellEnd"/>
      <w:r>
        <w:rPr>
          <w:rFonts w:ascii="Courier New" w:hAnsi="Courier New" w:cs="Courier New"/>
          <w:sz w:val="20"/>
          <w:szCs w:val="20"/>
        </w:rPr>
        <w:t xml:space="preserve"> motivation \cite{conf/</w:t>
      </w:r>
      <w:proofErr w:type="spellStart"/>
      <w:r>
        <w:rPr>
          <w:rFonts w:ascii="Courier New" w:hAnsi="Courier New" w:cs="Courier New"/>
          <w:sz w:val="20"/>
          <w:szCs w:val="20"/>
        </w:rPr>
        <w:t>icwsm</w:t>
      </w:r>
      <w:proofErr w:type="spellEnd"/>
      <w:r>
        <w:rPr>
          <w:rFonts w:ascii="Courier New" w:hAnsi="Courier New" w:cs="Courier New"/>
          <w:sz w:val="20"/>
          <w:szCs w:val="20"/>
        </w:rPr>
        <w:t>/MacskassyM11</w:t>
      </w:r>
      <w:proofErr w:type="gramStart"/>
      <w:r>
        <w:rPr>
          <w:rFonts w:ascii="Courier New" w:hAnsi="Courier New" w:cs="Courier New"/>
          <w:sz w:val="20"/>
          <w:szCs w:val="20"/>
        </w:rPr>
        <w:t>,conf</w:t>
      </w:r>
      <w:proofErr w:type="gramEnd"/>
      <w:r>
        <w:rPr>
          <w:rFonts w:ascii="Courier New" w:hAnsi="Courier New" w:cs="Courier New"/>
          <w:sz w:val="20"/>
          <w:szCs w:val="20"/>
        </w:rPr>
        <w:t>/</w:t>
      </w:r>
      <w:proofErr w:type="spellStart"/>
      <w:r>
        <w:rPr>
          <w:rFonts w:ascii="Courier New" w:hAnsi="Courier New" w:cs="Courier New"/>
          <w:sz w:val="20"/>
          <w:szCs w:val="20"/>
        </w:rPr>
        <w:t>wsdm</w:t>
      </w:r>
      <w:proofErr w:type="spellEnd"/>
      <w:r>
        <w:rPr>
          <w:rFonts w:ascii="Courier New" w:hAnsi="Courier New" w:cs="Courier New"/>
          <w:sz w:val="20"/>
          <w:szCs w:val="20"/>
        </w:rPr>
        <w:t xml:space="preserve">/FengW13}.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Specifically, researchers have tried to model users from four types of information:</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profile features (``\</w:t>
      </w:r>
      <w:proofErr w:type="spellStart"/>
      <w:r>
        <w:rPr>
          <w:rFonts w:ascii="Courier New" w:hAnsi="Courier New" w:cs="Courier New"/>
          <w:sz w:val="20"/>
          <w:szCs w:val="20"/>
        </w:rPr>
        <w:t>textbf</w:t>
      </w:r>
      <w:proofErr w:type="spellEnd"/>
      <w:r>
        <w:rPr>
          <w:rFonts w:ascii="Courier New" w:hAnsi="Courier New" w:cs="Courier New"/>
          <w:sz w:val="20"/>
          <w:szCs w:val="20"/>
        </w:rPr>
        <w:t xml:space="preserve">{Who you are}"), tweeting </w:t>
      </w:r>
      <w:proofErr w:type="spellStart"/>
      <w:r>
        <w:rPr>
          <w:rFonts w:ascii="Courier New" w:hAnsi="Courier New" w:cs="Courier New"/>
          <w:sz w:val="20"/>
          <w:szCs w:val="20"/>
        </w:rPr>
        <w:t>behavior</w:t>
      </w:r>
      <w:proofErr w:type="spellEnd"/>
      <w:r>
        <w:rPr>
          <w:rFonts w:ascii="Courier New" w:hAnsi="Courier New" w:cs="Courier New"/>
          <w:sz w:val="20"/>
          <w:szCs w:val="20"/>
        </w:rPr>
        <w:t xml:space="preserve"> (``\</w:t>
      </w:r>
      <w:proofErr w:type="spellStart"/>
      <w:r>
        <w:rPr>
          <w:rFonts w:ascii="Courier New" w:hAnsi="Courier New" w:cs="Courier New"/>
          <w:sz w:val="20"/>
          <w:szCs w:val="20"/>
        </w:rPr>
        <w:t>textbf</w:t>
      </w:r>
      <w:proofErr w:type="spellEnd"/>
      <w:r>
        <w:rPr>
          <w:rFonts w:ascii="Courier New" w:hAnsi="Courier New" w:cs="Courier New"/>
          <w:sz w:val="20"/>
          <w:szCs w:val="20"/>
        </w:rPr>
        <w:t>{How you tweet}"), linguistic content (``\</w:t>
      </w:r>
      <w:proofErr w:type="spellStart"/>
      <w:r>
        <w:rPr>
          <w:rFonts w:ascii="Courier New" w:hAnsi="Courier New" w:cs="Courier New"/>
          <w:sz w:val="20"/>
          <w:szCs w:val="20"/>
        </w:rPr>
        <w:t>textbf</w:t>
      </w:r>
      <w:proofErr w:type="spellEnd"/>
      <w:r>
        <w:rPr>
          <w:rFonts w:ascii="Courier New" w:hAnsi="Courier New" w:cs="Courier New"/>
          <w:sz w:val="20"/>
          <w:szCs w:val="20"/>
        </w:rPr>
        <w:t>{What you tweet}") and social network (``\</w:t>
      </w:r>
      <w:proofErr w:type="spellStart"/>
      <w:r>
        <w:rPr>
          <w:rFonts w:ascii="Courier New" w:hAnsi="Courier New" w:cs="Courier New"/>
          <w:sz w:val="20"/>
          <w:szCs w:val="20"/>
        </w:rPr>
        <w:t>textbf</w:t>
      </w:r>
      <w:proofErr w:type="spellEnd"/>
      <w:r>
        <w:rPr>
          <w:rFonts w:ascii="Courier New" w:hAnsi="Courier New" w:cs="Courier New"/>
          <w:sz w:val="20"/>
          <w:szCs w:val="20"/>
        </w:rPr>
        <w:t xml:space="preserve">{Who you tweet}") \cite{Pennacchiotti:icwsm11}. </w:t>
      </w:r>
    </w:p>
    <w:p w:rsidR="00796ABC" w:rsidRDefault="00C52C02" w:rsidP="00796ABC">
      <w:pPr>
        <w:autoSpaceDE w:val="0"/>
        <w:autoSpaceDN w:val="0"/>
        <w:adjustRightInd w:val="0"/>
        <w:spacing w:after="0" w:line="240" w:lineRule="auto"/>
        <w:rPr>
          <w:rFonts w:ascii="Courier New" w:hAnsi="Courier New" w:cs="Courier New"/>
          <w:sz w:val="20"/>
          <w:szCs w:val="20"/>
        </w:rPr>
      </w:pPr>
      <w:ins w:id="24" w:author="Information Technology Services" w:date="2014-01-21T14:51:00Z">
        <w:r>
          <w:rPr>
            <w:rFonts w:ascii="Courier New" w:hAnsi="Courier New" w:cs="Courier New"/>
            <w:sz w:val="20"/>
            <w:szCs w:val="20"/>
          </w:rPr>
          <w:t>The s</w:t>
        </w:r>
      </w:ins>
      <w:del w:id="25" w:author="Information Technology Services" w:date="2014-01-21T14:52:00Z">
        <w:r w:rsidR="00796ABC" w:rsidDel="00C52C02">
          <w:rPr>
            <w:rFonts w:ascii="Courier New" w:hAnsi="Courier New" w:cs="Courier New"/>
            <w:sz w:val="20"/>
            <w:szCs w:val="20"/>
          </w:rPr>
          <w:delText>S</w:delText>
        </w:r>
      </w:del>
      <w:r w:rsidR="00796ABC">
        <w:rPr>
          <w:rFonts w:ascii="Courier New" w:hAnsi="Courier New" w:cs="Courier New"/>
          <w:sz w:val="20"/>
          <w:szCs w:val="20"/>
        </w:rPr>
        <w:t xml:space="preserve">ubjective initiative nature of human determines that his </w:t>
      </w:r>
      <w:proofErr w:type="spellStart"/>
      <w:r w:rsidR="00796ABC">
        <w:rPr>
          <w:rFonts w:ascii="Courier New" w:hAnsi="Courier New" w:cs="Courier New"/>
          <w:sz w:val="20"/>
          <w:szCs w:val="20"/>
        </w:rPr>
        <w:t>behavior</w:t>
      </w:r>
      <w:proofErr w:type="spellEnd"/>
      <w:r w:rsidR="00796ABC">
        <w:rPr>
          <w:rFonts w:ascii="Courier New" w:hAnsi="Courier New" w:cs="Courier New"/>
          <w:sz w:val="20"/>
          <w:szCs w:val="20"/>
        </w:rPr>
        <w:t xml:space="preserve"> pattern is subjectivity driven.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According to theory of Biased Assimilation, people </w:t>
      </w:r>
      <w:ins w:id="26" w:author="Information Technology Services" w:date="2014-01-21T14:53:00Z">
        <w:r w:rsidR="00C52C02">
          <w:rPr>
            <w:rFonts w:ascii="Courier New" w:hAnsi="Courier New" w:cs="Courier New"/>
            <w:sz w:val="20"/>
            <w:szCs w:val="20"/>
          </w:rPr>
          <w:t xml:space="preserve">tend </w:t>
        </w:r>
      </w:ins>
      <w:del w:id="27" w:author="Information Technology Services" w:date="2014-01-21T14:53:00Z">
        <w:r w:rsidDel="00C52C02">
          <w:rPr>
            <w:rFonts w:ascii="Courier New" w:hAnsi="Courier New" w:cs="Courier New"/>
            <w:sz w:val="20"/>
            <w:szCs w:val="20"/>
          </w:rPr>
          <w:delText>are prone</w:delText>
        </w:r>
      </w:del>
      <w:r>
        <w:rPr>
          <w:rFonts w:ascii="Courier New" w:hAnsi="Courier New" w:cs="Courier New"/>
          <w:sz w:val="20"/>
          <w:szCs w:val="20"/>
        </w:rPr>
        <w:t xml:space="preserve"> to choose and disseminate information according to their own biased subjectivity \</w:t>
      </w:r>
      <w:proofErr w:type="gramStart"/>
      <w:r>
        <w:rPr>
          <w:rFonts w:ascii="Courier New" w:hAnsi="Courier New" w:cs="Courier New"/>
          <w:sz w:val="20"/>
          <w:szCs w:val="20"/>
        </w:rPr>
        <w:t>cite{</w:t>
      </w:r>
      <w:proofErr w:type="gramEnd"/>
      <w:r>
        <w:rPr>
          <w:rFonts w:ascii="Courier New" w:hAnsi="Courier New" w:cs="Courier New"/>
          <w:sz w:val="20"/>
          <w:szCs w:val="20"/>
        </w:rPr>
        <w:t xml:space="preserve">Hyman2000}.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Therefore, we can understand the underlying reason why a user </w:t>
      </w:r>
      <w:proofErr w:type="spellStart"/>
      <w:proofErr w:type="gramStart"/>
      <w:r>
        <w:rPr>
          <w:rFonts w:ascii="Courier New" w:hAnsi="Courier New" w:cs="Courier New"/>
          <w:sz w:val="20"/>
          <w:szCs w:val="20"/>
        </w:rPr>
        <w:t>retweet</w:t>
      </w:r>
      <w:ins w:id="28" w:author="Information Technology Services" w:date="2014-01-21T14:53:00Z">
        <w:r w:rsidR="00C52C02">
          <w:rPr>
            <w:rFonts w:ascii="Courier New" w:hAnsi="Courier New" w:cs="Courier New"/>
            <w:sz w:val="20"/>
            <w:szCs w:val="20"/>
          </w:rPr>
          <w:t>s</w:t>
        </w:r>
      </w:ins>
      <w:proofErr w:type="spellEnd"/>
      <w:proofErr w:type="gramEnd"/>
      <w:r>
        <w:rPr>
          <w:rFonts w:ascii="Courier New" w:hAnsi="Courier New" w:cs="Courier New"/>
          <w:sz w:val="20"/>
          <w:szCs w:val="20"/>
        </w:rPr>
        <w:t xml:space="preserve"> a message by modelling the subjectivity of the user. </w:t>
      </w:r>
    </w:p>
    <w:p w:rsidR="00796ABC" w:rsidRDefault="00796ABC" w:rsidP="00796ABC">
      <w:pPr>
        <w:autoSpaceDE w:val="0"/>
        <w:autoSpaceDN w:val="0"/>
        <w:adjustRightInd w:val="0"/>
        <w:spacing w:after="0" w:line="240" w:lineRule="auto"/>
        <w:rPr>
          <w:rFonts w:ascii="Courier New" w:hAnsi="Courier New" w:cs="Courier New"/>
          <w:sz w:val="20"/>
          <w:szCs w:val="20"/>
        </w:rPr>
      </w:pP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Twitter has become a platform where different opinions are presented and exchanged by allowing users publish subjective messages on topics they are interested in.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Therefore</w:t>
      </w:r>
      <w:ins w:id="29" w:author="Information Technology Services" w:date="2014-01-21T14:54:00Z">
        <w:r w:rsidR="00C52C02">
          <w:rPr>
            <w:rFonts w:ascii="Courier New" w:hAnsi="Courier New" w:cs="Courier New"/>
            <w:sz w:val="20"/>
            <w:szCs w:val="20"/>
          </w:rPr>
          <w:t>, the</w:t>
        </w:r>
      </w:ins>
      <w:r>
        <w:rPr>
          <w:rFonts w:ascii="Courier New" w:hAnsi="Courier New" w:cs="Courier New"/>
          <w:sz w:val="20"/>
          <w:szCs w:val="20"/>
        </w:rPr>
        <w:t xml:space="preserve"> subjectivity of a user is encoded in the millions of User-Generated </w:t>
      </w:r>
      <w:proofErr w:type="gramStart"/>
      <w:r>
        <w:rPr>
          <w:rFonts w:ascii="Courier New" w:hAnsi="Courier New" w:cs="Courier New"/>
          <w:sz w:val="20"/>
          <w:szCs w:val="20"/>
        </w:rPr>
        <w:t>Content(</w:t>
      </w:r>
      <w:proofErr w:type="gramEnd"/>
      <w:r>
        <w:rPr>
          <w:rFonts w:ascii="Courier New" w:hAnsi="Courier New" w:cs="Courier New"/>
          <w:sz w:val="20"/>
          <w:szCs w:val="20"/>
        </w:rPr>
        <w:t xml:space="preserve">UGC) on Twitter.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In this study we explore the big text data with state-of-the-art Natural Language Processing techniques to model the subjectivity of users, and investigate whether the subjective model </w:t>
      </w:r>
      <w:ins w:id="30" w:author="Information Technology Services" w:date="2014-01-21T14:54:00Z">
        <w:r w:rsidR="00C52C02">
          <w:rPr>
            <w:rFonts w:ascii="Courier New" w:hAnsi="Courier New" w:cs="Courier New"/>
            <w:sz w:val="20"/>
            <w:szCs w:val="20"/>
          </w:rPr>
          <w:t xml:space="preserve">can </w:t>
        </w:r>
      </w:ins>
      <w:del w:id="31" w:author="Information Technology Services" w:date="2014-01-21T14:54:00Z">
        <w:r w:rsidDel="00C52C02">
          <w:rPr>
            <w:rFonts w:ascii="Courier New" w:hAnsi="Courier New" w:cs="Courier New"/>
            <w:sz w:val="20"/>
            <w:szCs w:val="20"/>
          </w:rPr>
          <w:delText>could</w:delText>
        </w:r>
      </w:del>
      <w:r>
        <w:rPr>
          <w:rFonts w:ascii="Courier New" w:hAnsi="Courier New" w:cs="Courier New"/>
          <w:sz w:val="20"/>
          <w:szCs w:val="20"/>
        </w:rPr>
        <w:t xml:space="preserve"> benefit the </w:t>
      </w:r>
      <w:proofErr w:type="spellStart"/>
      <w:r>
        <w:rPr>
          <w:rFonts w:ascii="Courier New" w:hAnsi="Courier New" w:cs="Courier New"/>
          <w:sz w:val="20"/>
          <w:szCs w:val="20"/>
        </w:rPr>
        <w:t>retweeting</w:t>
      </w:r>
      <w:proofErr w:type="spellEnd"/>
      <w:r>
        <w:rPr>
          <w:rFonts w:ascii="Courier New" w:hAnsi="Courier New" w:cs="Courier New"/>
          <w:sz w:val="20"/>
          <w:szCs w:val="20"/>
        </w:rPr>
        <w:t xml:space="preserve"> </w:t>
      </w:r>
      <w:proofErr w:type="spellStart"/>
      <w:r>
        <w:rPr>
          <w:rFonts w:ascii="Courier New" w:hAnsi="Courier New" w:cs="Courier New"/>
          <w:sz w:val="20"/>
          <w:szCs w:val="20"/>
        </w:rPr>
        <w:t>behavior</w:t>
      </w:r>
      <w:proofErr w:type="spellEnd"/>
      <w:r>
        <w:rPr>
          <w:rFonts w:ascii="Courier New" w:hAnsi="Courier New" w:cs="Courier New"/>
          <w:sz w:val="20"/>
          <w:szCs w:val="20"/>
        </w:rPr>
        <w:t xml:space="preserve"> analysis. </w:t>
      </w:r>
    </w:p>
    <w:p w:rsidR="00796ABC" w:rsidDel="00C52C02" w:rsidRDefault="00796ABC" w:rsidP="00796ABC">
      <w:pPr>
        <w:autoSpaceDE w:val="0"/>
        <w:autoSpaceDN w:val="0"/>
        <w:adjustRightInd w:val="0"/>
        <w:spacing w:after="0" w:line="240" w:lineRule="auto"/>
        <w:rPr>
          <w:del w:id="32" w:author="Information Technology Services" w:date="2014-01-21T14:55:00Z"/>
          <w:rFonts w:ascii="Courier New" w:hAnsi="Courier New" w:cs="Courier New"/>
          <w:sz w:val="20"/>
          <w:szCs w:val="20"/>
        </w:rPr>
      </w:pPr>
      <w:r>
        <w:rPr>
          <w:rFonts w:ascii="Courier New" w:hAnsi="Courier New" w:cs="Courier New"/>
          <w:sz w:val="20"/>
          <w:szCs w:val="20"/>
        </w:rPr>
        <w:t>Intuitively, we put forwards that subjectivity can be represented as topics and opinions articulated in the tweets generated by users on Twitter.</w:t>
      </w:r>
      <w:ins w:id="33" w:author="Information Technology Services" w:date="2014-01-21T14:55:00Z">
        <w:r w:rsidR="00C52C02">
          <w:rPr>
            <w:rFonts w:ascii="Courier New" w:hAnsi="Courier New" w:cs="Courier New"/>
            <w:sz w:val="20"/>
            <w:szCs w:val="20"/>
          </w:rPr>
          <w:t xml:space="preserve"> Also, </w:t>
        </w:r>
      </w:ins>
      <w:del w:id="34" w:author="Information Technology Services" w:date="2014-01-21T14:55:00Z">
        <w:r w:rsidDel="00C52C02">
          <w:rPr>
            <w:rFonts w:ascii="Courier New" w:hAnsi="Courier New" w:cs="Courier New"/>
            <w:sz w:val="20"/>
            <w:szCs w:val="20"/>
          </w:rPr>
          <w:delText xml:space="preserve"> </w:delText>
        </w:r>
      </w:del>
    </w:p>
    <w:p w:rsidR="00796ABC" w:rsidRDefault="00796ABC" w:rsidP="00796ABC">
      <w:pPr>
        <w:autoSpaceDE w:val="0"/>
        <w:autoSpaceDN w:val="0"/>
        <w:adjustRightInd w:val="0"/>
        <w:spacing w:after="0" w:line="240" w:lineRule="auto"/>
        <w:rPr>
          <w:rFonts w:ascii="Courier New" w:hAnsi="Courier New" w:cs="Courier New"/>
          <w:sz w:val="20"/>
          <w:szCs w:val="20"/>
        </w:rPr>
      </w:pPr>
      <w:del w:id="35" w:author="Information Technology Services" w:date="2014-01-21T14:55:00Z">
        <w:r w:rsidDel="00C52C02">
          <w:rPr>
            <w:rFonts w:ascii="Courier New" w:hAnsi="Courier New" w:cs="Courier New"/>
            <w:sz w:val="20"/>
            <w:szCs w:val="20"/>
          </w:rPr>
          <w:delText>And</w:delText>
        </w:r>
      </w:del>
      <w:r>
        <w:rPr>
          <w:rFonts w:ascii="Courier New" w:hAnsi="Courier New" w:cs="Courier New"/>
          <w:sz w:val="20"/>
          <w:szCs w:val="20"/>
        </w:rPr>
        <w:t xml:space="preserve"> </w:t>
      </w:r>
      <w:proofErr w:type="gramStart"/>
      <w:r>
        <w:rPr>
          <w:rFonts w:ascii="Courier New" w:hAnsi="Courier New" w:cs="Courier New"/>
          <w:sz w:val="20"/>
          <w:szCs w:val="20"/>
        </w:rPr>
        <w:t>the</w:t>
      </w:r>
      <w:proofErr w:type="gramEnd"/>
      <w:r>
        <w:rPr>
          <w:rFonts w:ascii="Courier New" w:hAnsi="Courier New" w:cs="Courier New"/>
          <w:sz w:val="20"/>
          <w:szCs w:val="20"/>
        </w:rPr>
        <w:t xml:space="preserve"> </w:t>
      </w:r>
      <w:del w:id="36" w:author="Information Technology Services" w:date="2014-01-21T14:55:00Z">
        <w:r w:rsidDel="00C52C02">
          <w:rPr>
            <w:rFonts w:ascii="Courier New" w:hAnsi="Courier New" w:cs="Courier New"/>
            <w:sz w:val="20"/>
            <w:szCs w:val="20"/>
          </w:rPr>
          <w:delText>probabilty</w:delText>
        </w:r>
      </w:del>
      <w:ins w:id="37" w:author="Information Technology Services" w:date="2014-01-21T14:55:00Z">
        <w:r w:rsidR="00C52C02">
          <w:rPr>
            <w:rFonts w:ascii="Courier New" w:hAnsi="Courier New" w:cs="Courier New"/>
            <w:sz w:val="20"/>
            <w:szCs w:val="20"/>
          </w:rPr>
          <w:t>probability that</w:t>
        </w:r>
      </w:ins>
      <w:r>
        <w:rPr>
          <w:rFonts w:ascii="Courier New" w:hAnsi="Courier New" w:cs="Courier New"/>
          <w:sz w:val="20"/>
          <w:szCs w:val="20"/>
        </w:rPr>
        <w:t xml:space="preserve"> a user </w:t>
      </w:r>
      <w:proofErr w:type="spellStart"/>
      <w:r>
        <w:rPr>
          <w:rFonts w:ascii="Courier New" w:hAnsi="Courier New" w:cs="Courier New"/>
          <w:sz w:val="20"/>
          <w:szCs w:val="20"/>
        </w:rPr>
        <w:t>retweets</w:t>
      </w:r>
      <w:proofErr w:type="spellEnd"/>
      <w:r>
        <w:rPr>
          <w:rFonts w:ascii="Courier New" w:hAnsi="Courier New" w:cs="Courier New"/>
          <w:sz w:val="20"/>
          <w:szCs w:val="20"/>
        </w:rPr>
        <w:t xml:space="preserve"> a message </w:t>
      </w:r>
      <w:ins w:id="38" w:author="Information Technology Services" w:date="2014-01-21T14:56:00Z">
        <w:r w:rsidR="00C52C02">
          <w:rPr>
            <w:rFonts w:ascii="Courier New" w:hAnsi="Courier New" w:cs="Courier New"/>
            <w:sz w:val="20"/>
            <w:szCs w:val="20"/>
          </w:rPr>
          <w:t xml:space="preserve">can </w:t>
        </w:r>
      </w:ins>
      <w:del w:id="39" w:author="Information Technology Services" w:date="2014-01-21T14:56:00Z">
        <w:r w:rsidDel="00C52C02">
          <w:rPr>
            <w:rFonts w:ascii="Courier New" w:hAnsi="Courier New" w:cs="Courier New"/>
            <w:sz w:val="20"/>
            <w:szCs w:val="20"/>
          </w:rPr>
          <w:delText>could</w:delText>
        </w:r>
      </w:del>
      <w:r>
        <w:rPr>
          <w:rFonts w:ascii="Courier New" w:hAnsi="Courier New" w:cs="Courier New"/>
          <w:sz w:val="20"/>
          <w:szCs w:val="20"/>
        </w:rPr>
        <w:t xml:space="preserve"> be evaluated by measuring the subjective similarity between the tweet and the subjective model of the user. </w:t>
      </w:r>
    </w:p>
    <w:p w:rsidR="00796ABC" w:rsidRDefault="00796ABC" w:rsidP="00796ABC">
      <w:pPr>
        <w:autoSpaceDE w:val="0"/>
        <w:autoSpaceDN w:val="0"/>
        <w:adjustRightInd w:val="0"/>
        <w:spacing w:after="0" w:line="240" w:lineRule="auto"/>
        <w:rPr>
          <w:rFonts w:ascii="Courier New" w:hAnsi="Courier New" w:cs="Courier New"/>
          <w:sz w:val="20"/>
          <w:szCs w:val="20"/>
        </w:rPr>
      </w:pP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\section{Subjective Model}</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\label{</w:t>
      </w:r>
      <w:proofErr w:type="spellStart"/>
      <w:r>
        <w:rPr>
          <w:rFonts w:ascii="Courier New" w:hAnsi="Courier New" w:cs="Courier New"/>
          <w:sz w:val="20"/>
          <w:szCs w:val="20"/>
        </w:rPr>
        <w:t>subjectivemodel</w:t>
      </w:r>
      <w:proofErr w:type="spellEnd"/>
      <w:r>
        <w:rPr>
          <w:rFonts w:ascii="Courier New" w:hAnsi="Courier New" w:cs="Courier New"/>
          <w:sz w:val="20"/>
          <w:szCs w:val="20"/>
        </w:rPr>
        <w:t>}</w:t>
      </w:r>
    </w:p>
    <w:p w:rsidR="00796ABC" w:rsidRDefault="00796ABC" w:rsidP="00796ABC">
      <w:pPr>
        <w:autoSpaceDE w:val="0"/>
        <w:autoSpaceDN w:val="0"/>
        <w:adjustRightInd w:val="0"/>
        <w:spacing w:after="0" w:line="240" w:lineRule="auto"/>
        <w:rPr>
          <w:rFonts w:ascii="Courier New" w:hAnsi="Courier New" w:cs="Courier New"/>
          <w:sz w:val="20"/>
          <w:szCs w:val="20"/>
        </w:rPr>
      </w:pP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Subjectivity has been extensively studied by psychologists to characterize the personality of a person based on his historic </w:t>
      </w:r>
      <w:proofErr w:type="spellStart"/>
      <w:r>
        <w:rPr>
          <w:rFonts w:ascii="Courier New" w:hAnsi="Courier New" w:cs="Courier New"/>
          <w:sz w:val="20"/>
          <w:szCs w:val="20"/>
        </w:rPr>
        <w:t>behaviors</w:t>
      </w:r>
      <w:proofErr w:type="spellEnd"/>
      <w:r>
        <w:rPr>
          <w:rFonts w:ascii="Courier New" w:hAnsi="Courier New" w:cs="Courier New"/>
          <w:sz w:val="20"/>
          <w:szCs w:val="20"/>
        </w:rPr>
        <w:t xml:space="preserve"> and remarks \</w:t>
      </w:r>
      <w:proofErr w:type="gramStart"/>
      <w:r>
        <w:rPr>
          <w:rFonts w:ascii="Courier New" w:hAnsi="Courier New" w:cs="Courier New"/>
          <w:sz w:val="20"/>
          <w:szCs w:val="20"/>
        </w:rPr>
        <w:t>cite{</w:t>
      </w:r>
      <w:proofErr w:type="gramEnd"/>
      <w:r>
        <w:rPr>
          <w:rFonts w:ascii="Courier New" w:hAnsi="Courier New" w:cs="Courier New"/>
          <w:sz w:val="20"/>
          <w:szCs w:val="20"/>
        </w:rPr>
        <w:t xml:space="preserve">Engbert2007}.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Linguists define the subjectivity of language as speakers always show their perspectives, attitudes and sentiments to events, people, topics, and entities in their </w:t>
      </w:r>
      <w:del w:id="40" w:author="Information Technology Services" w:date="2014-01-21T14:57:00Z">
        <w:r w:rsidDel="00C52C02">
          <w:rPr>
            <w:rFonts w:ascii="Courier New" w:hAnsi="Courier New" w:cs="Courier New"/>
            <w:sz w:val="20"/>
            <w:szCs w:val="20"/>
          </w:rPr>
          <w:delText>languistic</w:delText>
        </w:r>
      </w:del>
      <w:ins w:id="41" w:author="Information Technology Services" w:date="2014-01-21T14:57:00Z">
        <w:r w:rsidR="00C52C02">
          <w:rPr>
            <w:rFonts w:ascii="Courier New" w:hAnsi="Courier New" w:cs="Courier New"/>
            <w:sz w:val="20"/>
            <w:szCs w:val="20"/>
          </w:rPr>
          <w:t>linguistic</w:t>
        </w:r>
      </w:ins>
      <w:r>
        <w:rPr>
          <w:rFonts w:ascii="Courier New" w:hAnsi="Courier New" w:cs="Courier New"/>
          <w:sz w:val="20"/>
          <w:szCs w:val="20"/>
        </w:rPr>
        <w:t xml:space="preserve"> content</w:t>
      </w:r>
      <w:ins w:id="42" w:author="Information Technology Services" w:date="2014-01-21T14:57:00Z">
        <w:r w:rsidR="00145916">
          <w:rPr>
            <w:rFonts w:ascii="Courier New" w:hAnsi="Courier New" w:cs="Courier New"/>
            <w:sz w:val="20"/>
            <w:szCs w:val="20"/>
          </w:rPr>
          <w:t>s</w:t>
        </w:r>
      </w:ins>
      <w:r>
        <w:rPr>
          <w:rFonts w:ascii="Courier New" w:hAnsi="Courier New" w:cs="Courier New"/>
          <w:sz w:val="20"/>
          <w:szCs w:val="20"/>
        </w:rPr>
        <w:t xml:space="preserve"> \cite{stein2005subjectivity}.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How to computationally model subjectivity of a user is still a challenging problem for many applications.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The advent of online social networking such as Twitter has given a new layout to the challenge.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Twitter allows users to show their personal subjectivity by publishing short messages, which give researchers resources to model the subjectivity of users.</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First of all, we give a</w:t>
      </w:r>
      <w:del w:id="43" w:author="Information Technology Services" w:date="2014-01-21T14:58:00Z">
        <w:r w:rsidDel="00145916">
          <w:rPr>
            <w:rFonts w:ascii="Courier New" w:hAnsi="Courier New" w:cs="Courier New"/>
            <w:sz w:val="20"/>
            <w:szCs w:val="20"/>
          </w:rPr>
          <w:delText>n</w:delText>
        </w:r>
      </w:del>
      <w:r>
        <w:rPr>
          <w:rFonts w:ascii="Courier New" w:hAnsi="Courier New" w:cs="Courier New"/>
          <w:sz w:val="20"/>
          <w:szCs w:val="20"/>
        </w:rPr>
        <w:t xml:space="preserve"> formal definition </w:t>
      </w:r>
      <w:ins w:id="44" w:author="Information Technology Services" w:date="2014-01-21T14:58:00Z">
        <w:r w:rsidR="00145916">
          <w:rPr>
            <w:rFonts w:ascii="Courier New" w:hAnsi="Courier New" w:cs="Courier New"/>
            <w:sz w:val="20"/>
            <w:szCs w:val="20"/>
          </w:rPr>
          <w:t xml:space="preserve">of the </w:t>
        </w:r>
      </w:ins>
      <w:del w:id="45" w:author="Information Technology Services" w:date="2014-01-21T14:58:00Z">
        <w:r w:rsidDel="00145916">
          <w:rPr>
            <w:rFonts w:ascii="Courier New" w:hAnsi="Courier New" w:cs="Courier New"/>
            <w:sz w:val="20"/>
            <w:szCs w:val="20"/>
          </w:rPr>
          <w:delText>for</w:delText>
        </w:r>
      </w:del>
      <w:r>
        <w:rPr>
          <w:rFonts w:ascii="Courier New" w:hAnsi="Courier New" w:cs="Courier New"/>
          <w:sz w:val="20"/>
          <w:szCs w:val="20"/>
        </w:rPr>
        <w:t xml:space="preserve"> subjective model under </w:t>
      </w:r>
      <w:ins w:id="46" w:author="Information Technology Services" w:date="2014-01-21T14:58:00Z">
        <w:r w:rsidR="00145916">
          <w:rPr>
            <w:rFonts w:ascii="Courier New" w:hAnsi="Courier New" w:cs="Courier New"/>
            <w:sz w:val="20"/>
            <w:szCs w:val="20"/>
          </w:rPr>
          <w:t xml:space="preserve">the </w:t>
        </w:r>
      </w:ins>
      <w:r>
        <w:rPr>
          <w:rFonts w:ascii="Courier New" w:hAnsi="Courier New" w:cs="Courier New"/>
          <w:sz w:val="20"/>
          <w:szCs w:val="20"/>
        </w:rPr>
        <w:t>context of Twitter.</w:t>
      </w:r>
    </w:p>
    <w:p w:rsidR="00796ABC" w:rsidRDefault="00796ABC" w:rsidP="00796ABC">
      <w:pPr>
        <w:autoSpaceDE w:val="0"/>
        <w:autoSpaceDN w:val="0"/>
        <w:adjustRightInd w:val="0"/>
        <w:spacing w:after="0" w:line="240" w:lineRule="auto"/>
        <w:rPr>
          <w:rFonts w:ascii="Courier New" w:hAnsi="Courier New" w:cs="Courier New"/>
          <w:sz w:val="20"/>
          <w:szCs w:val="20"/>
        </w:rPr>
      </w:pP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\subsection{Definition}</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\label{definition}</w:t>
      </w:r>
    </w:p>
    <w:p w:rsidR="00796ABC" w:rsidRDefault="00796ABC" w:rsidP="00796ABC">
      <w:pPr>
        <w:autoSpaceDE w:val="0"/>
        <w:autoSpaceDN w:val="0"/>
        <w:adjustRightInd w:val="0"/>
        <w:spacing w:after="0" w:line="240" w:lineRule="auto"/>
        <w:rPr>
          <w:rFonts w:ascii="Courier New" w:hAnsi="Courier New" w:cs="Courier New"/>
          <w:sz w:val="20"/>
          <w:szCs w:val="20"/>
        </w:rPr>
      </w:pP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Let $G=\</w:t>
      </w:r>
      <w:proofErr w:type="gramStart"/>
      <w:r>
        <w:rPr>
          <w:rFonts w:ascii="Courier New" w:hAnsi="Courier New" w:cs="Courier New"/>
          <w:sz w:val="20"/>
          <w:szCs w:val="20"/>
        </w:rPr>
        <w:t>left(</w:t>
      </w:r>
      <w:proofErr w:type="gramEnd"/>
      <w:r>
        <w:rPr>
          <w:rFonts w:ascii="Courier New" w:hAnsi="Courier New" w:cs="Courier New"/>
          <w:sz w:val="20"/>
          <w:szCs w:val="20"/>
        </w:rPr>
        <w:t xml:space="preserve"> V,E \right) $ denotes a social network, where $ V $ is a set of users on Twitter, and $ E\subset V\times V $ is a set of directed relationships between users. For each user $ u \in V $, there is a tweets collection $ M</w:t>
      </w:r>
      <w:proofErr w:type="gramStart"/>
      <w:r>
        <w:rPr>
          <w:rFonts w:ascii="Courier New" w:hAnsi="Courier New" w:cs="Courier New"/>
          <w:sz w:val="20"/>
          <w:szCs w:val="20"/>
        </w:rPr>
        <w:t>_{</w:t>
      </w:r>
      <w:proofErr w:type="gramEnd"/>
      <w:r>
        <w:rPr>
          <w:rFonts w:ascii="Courier New" w:hAnsi="Courier New" w:cs="Courier New"/>
          <w:sz w:val="20"/>
          <w:szCs w:val="20"/>
        </w:rPr>
        <w:t xml:space="preserve">u} $ denotes his message history. We assume there is a topic space $ T $ containing all topics they talk about, and a sentiment valence space $ O $ for evaluating their opinions towards these topics.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For the ``subjectivity'' of a user $ u $, we refer to both topics of interest and opinions articulated in his tweets collection $ M</w:t>
      </w:r>
      <w:proofErr w:type="gramStart"/>
      <w:r>
        <w:rPr>
          <w:rFonts w:ascii="Courier New" w:hAnsi="Courier New" w:cs="Courier New"/>
          <w:sz w:val="20"/>
          <w:szCs w:val="20"/>
        </w:rPr>
        <w:t>_{</w:t>
      </w:r>
      <w:proofErr w:type="gramEnd"/>
      <w:r>
        <w:rPr>
          <w:rFonts w:ascii="Courier New" w:hAnsi="Courier New" w:cs="Courier New"/>
          <w:sz w:val="20"/>
          <w:szCs w:val="20"/>
        </w:rPr>
        <w:t xml:space="preserve">u} $.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\begin{definition}[Subjective Model]</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The subjective model $ P \left( u \right) $ of a user $u \in V $, is the combination of a set of topics $\left\</w:t>
      </w:r>
      <w:proofErr w:type="spellStart"/>
      <w:r>
        <w:rPr>
          <w:rFonts w:ascii="Courier New" w:hAnsi="Courier New" w:cs="Courier New"/>
          <w:sz w:val="20"/>
          <w:szCs w:val="20"/>
        </w:rPr>
        <w:t>lbrace</w:t>
      </w:r>
      <w:proofErr w:type="spellEnd"/>
      <w:r>
        <w:rPr>
          <w:rFonts w:ascii="Courier New" w:hAnsi="Courier New" w:cs="Courier New"/>
          <w:sz w:val="20"/>
          <w:szCs w:val="20"/>
        </w:rPr>
        <w:t xml:space="preserve">  t_{</w:t>
      </w:r>
      <w:proofErr w:type="spellStart"/>
      <w:r>
        <w:rPr>
          <w:rFonts w:ascii="Courier New" w:hAnsi="Courier New" w:cs="Courier New"/>
          <w:sz w:val="20"/>
          <w:szCs w:val="20"/>
        </w:rPr>
        <w:t>i</w:t>
      </w:r>
      <w:proofErr w:type="spellEnd"/>
      <w:r>
        <w:rPr>
          <w:rFonts w:ascii="Courier New" w:hAnsi="Courier New" w:cs="Courier New"/>
          <w:sz w:val="20"/>
          <w:szCs w:val="20"/>
        </w:rPr>
        <w:t xml:space="preserve">} \left( </w:t>
      </w:r>
      <w:proofErr w:type="spellStart"/>
      <w:r>
        <w:rPr>
          <w:rFonts w:ascii="Courier New" w:hAnsi="Courier New" w:cs="Courier New"/>
          <w:sz w:val="20"/>
          <w:szCs w:val="20"/>
        </w:rPr>
        <w:t>i</w:t>
      </w:r>
      <w:proofErr w:type="spellEnd"/>
      <w:r>
        <w:rPr>
          <w:rFonts w:ascii="Courier New" w:hAnsi="Courier New" w:cs="Courier New"/>
          <w:sz w:val="20"/>
          <w:szCs w:val="20"/>
        </w:rPr>
        <w:t xml:space="preserve"> \in \lbrace1 \</w:t>
      </w:r>
      <w:proofErr w:type="spellStart"/>
      <w:r>
        <w:rPr>
          <w:rFonts w:ascii="Courier New" w:hAnsi="Courier New" w:cs="Courier New"/>
          <w:sz w:val="20"/>
          <w:szCs w:val="20"/>
        </w:rPr>
        <w:t>cdots</w:t>
      </w:r>
      <w:proofErr w:type="spellEnd"/>
      <w:r>
        <w:rPr>
          <w:rFonts w:ascii="Courier New" w:hAnsi="Courier New" w:cs="Courier New"/>
          <w:sz w:val="20"/>
          <w:szCs w:val="20"/>
        </w:rPr>
        <w:t xml:space="preserve"> n \</w:t>
      </w:r>
      <w:proofErr w:type="spellStart"/>
      <w:r>
        <w:rPr>
          <w:rFonts w:ascii="Courier New" w:hAnsi="Courier New" w:cs="Courier New"/>
          <w:sz w:val="20"/>
          <w:szCs w:val="20"/>
        </w:rPr>
        <w:t>rbrace</w:t>
      </w:r>
      <w:proofErr w:type="spellEnd"/>
      <w:r>
        <w:rPr>
          <w:rFonts w:ascii="Courier New" w:hAnsi="Courier New" w:cs="Courier New"/>
          <w:sz w:val="20"/>
          <w:szCs w:val="20"/>
        </w:rPr>
        <w:t xml:space="preserve"> \right)  \right\</w:t>
      </w:r>
      <w:proofErr w:type="spellStart"/>
      <w:r>
        <w:rPr>
          <w:rFonts w:ascii="Courier New" w:hAnsi="Courier New" w:cs="Courier New"/>
          <w:sz w:val="20"/>
          <w:szCs w:val="20"/>
        </w:rPr>
        <w:t>rbrace</w:t>
      </w:r>
      <w:proofErr w:type="spellEnd"/>
      <w:r>
        <w:rPr>
          <w:rFonts w:ascii="Courier New" w:hAnsi="Courier New" w:cs="Courier New"/>
          <w:sz w:val="20"/>
          <w:szCs w:val="20"/>
        </w:rPr>
        <w:t xml:space="preserve"> $ the user talks about in a topic space $T$ and the user's opinion $o_{</w:t>
      </w:r>
      <w:proofErr w:type="spellStart"/>
      <w:r>
        <w:rPr>
          <w:rFonts w:ascii="Courier New" w:hAnsi="Courier New" w:cs="Courier New"/>
          <w:sz w:val="20"/>
          <w:szCs w:val="20"/>
        </w:rPr>
        <w:t>i</w:t>
      </w:r>
      <w:proofErr w:type="spellEnd"/>
      <w:r>
        <w:rPr>
          <w:rFonts w:ascii="Courier New" w:hAnsi="Courier New" w:cs="Courier New"/>
          <w:sz w:val="20"/>
          <w:szCs w:val="20"/>
        </w:rPr>
        <w:t>}$ towards each topic $ t_{</w:t>
      </w:r>
      <w:proofErr w:type="spellStart"/>
      <w:r>
        <w:rPr>
          <w:rFonts w:ascii="Courier New" w:hAnsi="Courier New" w:cs="Courier New"/>
          <w:sz w:val="20"/>
          <w:szCs w:val="20"/>
        </w:rPr>
        <w:t>i</w:t>
      </w:r>
      <w:proofErr w:type="spellEnd"/>
      <w:r>
        <w:rPr>
          <w:rFonts w:ascii="Courier New" w:hAnsi="Courier New" w:cs="Courier New"/>
          <w:sz w:val="20"/>
          <w:szCs w:val="20"/>
        </w:rPr>
        <w:t xml:space="preserve">} $.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\begin{equation}</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\label{</w:t>
      </w:r>
      <w:proofErr w:type="spellStart"/>
      <w:r>
        <w:rPr>
          <w:rFonts w:ascii="Courier New" w:hAnsi="Courier New" w:cs="Courier New"/>
          <w:sz w:val="20"/>
          <w:szCs w:val="20"/>
        </w:rPr>
        <w:t>usermodel</w:t>
      </w:r>
      <w:proofErr w:type="spellEnd"/>
      <w:r>
        <w:rPr>
          <w:rFonts w:ascii="Courier New" w:hAnsi="Courier New" w:cs="Courier New"/>
          <w:sz w:val="20"/>
          <w:szCs w:val="20"/>
        </w:rPr>
        <w:t>}</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P \left( u \right) = \</w:t>
      </w:r>
      <w:proofErr w:type="spellStart"/>
      <w:r>
        <w:rPr>
          <w:rFonts w:ascii="Courier New" w:hAnsi="Courier New" w:cs="Courier New"/>
          <w:sz w:val="20"/>
          <w:szCs w:val="20"/>
        </w:rPr>
        <w:t>lbrace</w:t>
      </w:r>
      <w:proofErr w:type="spellEnd"/>
      <w:r>
        <w:rPr>
          <w:rFonts w:ascii="Courier New" w:hAnsi="Courier New" w:cs="Courier New"/>
          <w:sz w:val="20"/>
          <w:szCs w:val="20"/>
        </w:rPr>
        <w:t xml:space="preserve"> \left( t_{</w:t>
      </w:r>
      <w:proofErr w:type="spellStart"/>
      <w:r>
        <w:rPr>
          <w:rFonts w:ascii="Courier New" w:hAnsi="Courier New" w:cs="Courier New"/>
          <w:sz w:val="20"/>
          <w:szCs w:val="20"/>
        </w:rPr>
        <w:t>i</w:t>
      </w:r>
      <w:proofErr w:type="spellEnd"/>
      <w:r>
        <w:rPr>
          <w:rFonts w:ascii="Courier New" w:hAnsi="Courier New" w:cs="Courier New"/>
          <w:sz w:val="20"/>
          <w:szCs w:val="20"/>
        </w:rPr>
        <w:t>}, w_{u} \left( t_{</w:t>
      </w:r>
      <w:proofErr w:type="spellStart"/>
      <w:r>
        <w:rPr>
          <w:rFonts w:ascii="Courier New" w:hAnsi="Courier New" w:cs="Courier New"/>
          <w:sz w:val="20"/>
          <w:szCs w:val="20"/>
        </w:rPr>
        <w:t>i</w:t>
      </w:r>
      <w:proofErr w:type="spellEnd"/>
      <w:r>
        <w:rPr>
          <w:rFonts w:ascii="Courier New" w:hAnsi="Courier New" w:cs="Courier New"/>
          <w:sz w:val="20"/>
          <w:szCs w:val="20"/>
        </w:rPr>
        <w:t>} \right), d_{</w:t>
      </w:r>
      <w:proofErr w:type="spellStart"/>
      <w:r>
        <w:rPr>
          <w:rFonts w:ascii="Courier New" w:hAnsi="Courier New" w:cs="Courier New"/>
          <w:sz w:val="20"/>
          <w:szCs w:val="20"/>
        </w:rPr>
        <w:t>u,t</w:t>
      </w:r>
      <w:proofErr w:type="spellEnd"/>
      <w:r>
        <w:rPr>
          <w:rFonts w:ascii="Courier New" w:hAnsi="Courier New" w:cs="Courier New"/>
          <w:sz w:val="20"/>
          <w:szCs w:val="20"/>
        </w:rPr>
        <w:t>_{</w:t>
      </w:r>
      <w:proofErr w:type="spellStart"/>
      <w:r>
        <w:rPr>
          <w:rFonts w:ascii="Courier New" w:hAnsi="Courier New" w:cs="Courier New"/>
          <w:sz w:val="20"/>
          <w:szCs w:val="20"/>
        </w:rPr>
        <w:t>i</w:t>
      </w:r>
      <w:proofErr w:type="spellEnd"/>
      <w:r>
        <w:rPr>
          <w:rFonts w:ascii="Courier New" w:hAnsi="Courier New" w:cs="Courier New"/>
          <w:sz w:val="20"/>
          <w:szCs w:val="20"/>
        </w:rPr>
        <w:t>}} \left( o_{</w:t>
      </w:r>
      <w:proofErr w:type="spellStart"/>
      <w:r>
        <w:rPr>
          <w:rFonts w:ascii="Courier New" w:hAnsi="Courier New" w:cs="Courier New"/>
          <w:sz w:val="20"/>
          <w:szCs w:val="20"/>
        </w:rPr>
        <w:t>i</w:t>
      </w:r>
      <w:proofErr w:type="spellEnd"/>
      <w:r>
        <w:rPr>
          <w:rFonts w:ascii="Courier New" w:hAnsi="Courier New" w:cs="Courier New"/>
          <w:sz w:val="20"/>
          <w:szCs w:val="20"/>
        </w:rPr>
        <w:t>} \right) \right) \,\</w:t>
      </w:r>
      <w:proofErr w:type="spellStart"/>
      <w:r>
        <w:rPr>
          <w:rFonts w:ascii="Courier New" w:hAnsi="Courier New" w:cs="Courier New"/>
          <w:sz w:val="20"/>
          <w:szCs w:val="20"/>
        </w:rPr>
        <w:t>vert</w:t>
      </w:r>
      <w:proofErr w:type="spellEnd"/>
      <w:r>
        <w:rPr>
          <w:rFonts w:ascii="Courier New" w:hAnsi="Courier New" w:cs="Courier New"/>
          <w:sz w:val="20"/>
          <w:szCs w:val="20"/>
        </w:rPr>
        <w:t xml:space="preserve">  t_{</w:t>
      </w:r>
      <w:proofErr w:type="spellStart"/>
      <w:r>
        <w:rPr>
          <w:rFonts w:ascii="Courier New" w:hAnsi="Courier New" w:cs="Courier New"/>
          <w:sz w:val="20"/>
          <w:szCs w:val="20"/>
        </w:rPr>
        <w:t>i</w:t>
      </w:r>
      <w:proofErr w:type="spellEnd"/>
      <w:r>
        <w:rPr>
          <w:rFonts w:ascii="Courier New" w:hAnsi="Courier New" w:cs="Courier New"/>
          <w:sz w:val="20"/>
          <w:szCs w:val="20"/>
        </w:rPr>
        <w:t>} \in T, \, o_{</w:t>
      </w:r>
      <w:proofErr w:type="spellStart"/>
      <w:r>
        <w:rPr>
          <w:rFonts w:ascii="Courier New" w:hAnsi="Courier New" w:cs="Courier New"/>
          <w:sz w:val="20"/>
          <w:szCs w:val="20"/>
        </w:rPr>
        <w:t>i</w:t>
      </w:r>
      <w:proofErr w:type="spellEnd"/>
      <w:r>
        <w:rPr>
          <w:rFonts w:ascii="Courier New" w:hAnsi="Courier New" w:cs="Courier New"/>
          <w:sz w:val="20"/>
          <w:szCs w:val="20"/>
        </w:rPr>
        <w:t>} \in O \</w:t>
      </w:r>
      <w:proofErr w:type="spellStart"/>
      <w:r>
        <w:rPr>
          <w:rFonts w:ascii="Courier New" w:hAnsi="Courier New" w:cs="Courier New"/>
          <w:sz w:val="20"/>
          <w:szCs w:val="20"/>
        </w:rPr>
        <w:t>rbrace</w:t>
      </w:r>
      <w:proofErr w:type="spellEnd"/>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\end{equation}</w:t>
      </w:r>
    </w:p>
    <w:p w:rsidR="00796ABC" w:rsidRDefault="00796ABC" w:rsidP="00796ABC">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where</w:t>
      </w:r>
      <w:proofErr w:type="gramEnd"/>
      <w:r>
        <w:rPr>
          <w:rFonts w:ascii="Courier New" w:hAnsi="Courier New" w:cs="Courier New"/>
          <w:sz w:val="20"/>
          <w:szCs w:val="20"/>
        </w:rPr>
        <w:t>:</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\begin{itemize}</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\item with respect to the given user $ u $,  for each topic $t_{</w:t>
      </w:r>
      <w:proofErr w:type="spellStart"/>
      <w:r>
        <w:rPr>
          <w:rFonts w:ascii="Courier New" w:hAnsi="Courier New" w:cs="Courier New"/>
          <w:sz w:val="20"/>
          <w:szCs w:val="20"/>
        </w:rPr>
        <w:t>i</w:t>
      </w:r>
      <w:proofErr w:type="spellEnd"/>
      <w:r>
        <w:rPr>
          <w:rFonts w:ascii="Courier New" w:hAnsi="Courier New" w:cs="Courier New"/>
          <w:sz w:val="20"/>
          <w:szCs w:val="20"/>
        </w:rPr>
        <w:t>} \in T$, its  weight $ w_{u} \left( t_{</w:t>
      </w:r>
      <w:proofErr w:type="spellStart"/>
      <w:r>
        <w:rPr>
          <w:rFonts w:ascii="Courier New" w:hAnsi="Courier New" w:cs="Courier New"/>
          <w:sz w:val="20"/>
          <w:szCs w:val="20"/>
        </w:rPr>
        <w:t>i</w:t>
      </w:r>
      <w:proofErr w:type="spellEnd"/>
      <w:r>
        <w:rPr>
          <w:rFonts w:ascii="Courier New" w:hAnsi="Courier New" w:cs="Courier New"/>
          <w:sz w:val="20"/>
          <w:szCs w:val="20"/>
        </w:rPr>
        <w:t>} \right)$ represents the distribution of the user's interests on it, with $ \sum_{</w:t>
      </w:r>
      <w:proofErr w:type="spellStart"/>
      <w:r>
        <w:rPr>
          <w:rFonts w:ascii="Courier New" w:hAnsi="Courier New" w:cs="Courier New"/>
          <w:sz w:val="20"/>
          <w:szCs w:val="20"/>
        </w:rPr>
        <w:t>i</w:t>
      </w:r>
      <w:proofErr w:type="spellEnd"/>
      <w:r>
        <w:rPr>
          <w:rFonts w:ascii="Courier New" w:hAnsi="Courier New" w:cs="Courier New"/>
          <w:sz w:val="20"/>
          <w:szCs w:val="20"/>
        </w:rPr>
        <w:t>=1}^{|T|}w_{u} \left( t_{</w:t>
      </w:r>
      <w:proofErr w:type="spellStart"/>
      <w:r>
        <w:rPr>
          <w:rFonts w:ascii="Courier New" w:hAnsi="Courier New" w:cs="Courier New"/>
          <w:sz w:val="20"/>
          <w:szCs w:val="20"/>
        </w:rPr>
        <w:t>i</w:t>
      </w:r>
      <w:proofErr w:type="spellEnd"/>
      <w:r>
        <w:rPr>
          <w:rFonts w:ascii="Courier New" w:hAnsi="Courier New" w:cs="Courier New"/>
          <w:sz w:val="20"/>
          <w:szCs w:val="20"/>
        </w:rPr>
        <w:t>} \right)=1 $.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\item opinion of the user towards topic $t_{</w:t>
      </w:r>
      <w:proofErr w:type="spellStart"/>
      <w:r>
        <w:rPr>
          <w:rFonts w:ascii="Courier New" w:hAnsi="Courier New" w:cs="Courier New"/>
          <w:sz w:val="20"/>
          <w:szCs w:val="20"/>
        </w:rPr>
        <w:t>i</w:t>
      </w:r>
      <w:proofErr w:type="spellEnd"/>
      <w:r>
        <w:rPr>
          <w:rFonts w:ascii="Courier New" w:hAnsi="Courier New" w:cs="Courier New"/>
          <w:sz w:val="20"/>
          <w:szCs w:val="20"/>
        </w:rPr>
        <w:t xml:space="preserve">}$ is </w:t>
      </w:r>
      <w:proofErr w:type="spellStart"/>
      <w:r>
        <w:rPr>
          <w:rFonts w:ascii="Courier New" w:hAnsi="Courier New" w:cs="Courier New"/>
          <w:sz w:val="20"/>
          <w:szCs w:val="20"/>
        </w:rPr>
        <w:t>modeled</w:t>
      </w:r>
      <w:proofErr w:type="spellEnd"/>
      <w:r>
        <w:rPr>
          <w:rFonts w:ascii="Courier New" w:hAnsi="Courier New" w:cs="Courier New"/>
          <w:sz w:val="20"/>
          <w:szCs w:val="20"/>
        </w:rPr>
        <w:t xml:space="preserve"> as a topic-dependent sentiment distribution  $d_{</w:t>
      </w:r>
      <w:proofErr w:type="spellStart"/>
      <w:r>
        <w:rPr>
          <w:rFonts w:ascii="Courier New" w:hAnsi="Courier New" w:cs="Courier New"/>
          <w:sz w:val="20"/>
          <w:szCs w:val="20"/>
        </w:rPr>
        <w:t>u,t</w:t>
      </w:r>
      <w:proofErr w:type="spellEnd"/>
      <w:r>
        <w:rPr>
          <w:rFonts w:ascii="Courier New" w:hAnsi="Courier New" w:cs="Courier New"/>
          <w:sz w:val="20"/>
          <w:szCs w:val="20"/>
        </w:rPr>
        <w:t>_{</w:t>
      </w:r>
      <w:proofErr w:type="spellStart"/>
      <w:r>
        <w:rPr>
          <w:rFonts w:ascii="Courier New" w:hAnsi="Courier New" w:cs="Courier New"/>
          <w:sz w:val="20"/>
          <w:szCs w:val="20"/>
        </w:rPr>
        <w:t>i</w:t>
      </w:r>
      <w:proofErr w:type="spellEnd"/>
      <w:r>
        <w:rPr>
          <w:rFonts w:ascii="Courier New" w:hAnsi="Courier New" w:cs="Courier New"/>
          <w:sz w:val="20"/>
          <w:szCs w:val="20"/>
        </w:rPr>
        <w:t>}} \left( o_{</w:t>
      </w:r>
      <w:proofErr w:type="spellStart"/>
      <w:r>
        <w:rPr>
          <w:rFonts w:ascii="Courier New" w:hAnsi="Courier New" w:cs="Courier New"/>
          <w:sz w:val="20"/>
          <w:szCs w:val="20"/>
        </w:rPr>
        <w:t>i</w:t>
      </w:r>
      <w:proofErr w:type="spellEnd"/>
      <w:r>
        <w:rPr>
          <w:rFonts w:ascii="Courier New" w:hAnsi="Courier New" w:cs="Courier New"/>
          <w:sz w:val="20"/>
          <w:szCs w:val="20"/>
        </w:rPr>
        <w:t>} \right)$ over sentiment valence space $ O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\end{itemize}</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\end{definition}</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The definition of </w:t>
      </w:r>
      <w:ins w:id="47" w:author="Information Technology Services" w:date="2014-01-21T17:24:00Z">
        <w:r w:rsidR="004B5DAA">
          <w:rPr>
            <w:rFonts w:ascii="Courier New" w:hAnsi="Courier New" w:cs="Courier New"/>
            <w:sz w:val="20"/>
            <w:szCs w:val="20"/>
          </w:rPr>
          <w:t>a</w:t>
        </w:r>
      </w:ins>
      <w:ins w:id="48" w:author="Information Technology Services" w:date="2014-01-21T17:23:00Z">
        <w:r w:rsidR="004B5DAA">
          <w:rPr>
            <w:rFonts w:ascii="Courier New" w:hAnsi="Courier New" w:cs="Courier New"/>
            <w:sz w:val="20"/>
            <w:szCs w:val="20"/>
          </w:rPr>
          <w:t xml:space="preserve"> </w:t>
        </w:r>
      </w:ins>
      <w:r>
        <w:rPr>
          <w:rFonts w:ascii="Courier New" w:hAnsi="Courier New" w:cs="Courier New"/>
          <w:sz w:val="20"/>
          <w:szCs w:val="20"/>
        </w:rPr>
        <w:t xml:space="preserve">subjective model given above is in an abstract form by using latent concepts of topics and opinions,  which need to be derived from </w:t>
      </w:r>
      <w:ins w:id="49" w:author="Information Technology Services" w:date="2014-01-21T17:23:00Z">
        <w:r w:rsidR="004B5DAA">
          <w:rPr>
            <w:rFonts w:ascii="Courier New" w:hAnsi="Courier New" w:cs="Courier New"/>
            <w:sz w:val="20"/>
            <w:szCs w:val="20"/>
          </w:rPr>
          <w:t xml:space="preserve">the </w:t>
        </w:r>
      </w:ins>
      <w:r>
        <w:rPr>
          <w:rFonts w:ascii="Courier New" w:hAnsi="Courier New" w:cs="Courier New"/>
          <w:sz w:val="20"/>
          <w:szCs w:val="20"/>
        </w:rPr>
        <w:t>message histor</w:t>
      </w:r>
      <w:ins w:id="50" w:author="Information Technology Services" w:date="2014-01-21T17:23:00Z">
        <w:r w:rsidR="004B5DAA">
          <w:rPr>
            <w:rFonts w:ascii="Courier New" w:hAnsi="Courier New" w:cs="Courier New"/>
            <w:sz w:val="20"/>
            <w:szCs w:val="20"/>
          </w:rPr>
          <w:t>ies</w:t>
        </w:r>
      </w:ins>
      <w:del w:id="51" w:author="Information Technology Services" w:date="2014-01-21T17:23:00Z">
        <w:r w:rsidDel="004B5DAA">
          <w:rPr>
            <w:rFonts w:ascii="Courier New" w:hAnsi="Courier New" w:cs="Courier New"/>
            <w:sz w:val="20"/>
            <w:szCs w:val="20"/>
          </w:rPr>
          <w:delText>y</w:delText>
        </w:r>
      </w:del>
      <w:r>
        <w:rPr>
          <w:rFonts w:ascii="Courier New" w:hAnsi="Courier New" w:cs="Courier New"/>
          <w:sz w:val="20"/>
          <w:szCs w:val="20"/>
        </w:rPr>
        <w:t xml:space="preserve"> of all users $ M=\</w:t>
      </w:r>
      <w:proofErr w:type="spellStart"/>
      <w:r>
        <w:rPr>
          <w:rFonts w:ascii="Courier New" w:hAnsi="Courier New" w:cs="Courier New"/>
          <w:sz w:val="20"/>
          <w:szCs w:val="20"/>
        </w:rPr>
        <w:t>lbrace</w:t>
      </w:r>
      <w:proofErr w:type="spellEnd"/>
      <w:r>
        <w:rPr>
          <w:rFonts w:ascii="Courier New" w:hAnsi="Courier New" w:cs="Courier New"/>
          <w:sz w:val="20"/>
          <w:szCs w:val="20"/>
        </w:rPr>
        <w:t xml:space="preserve"> M_{u}\</w:t>
      </w:r>
      <w:proofErr w:type="spellStart"/>
      <w:r>
        <w:rPr>
          <w:rFonts w:ascii="Courier New" w:hAnsi="Courier New" w:cs="Courier New"/>
          <w:sz w:val="20"/>
          <w:szCs w:val="20"/>
        </w:rPr>
        <w:t>vert</w:t>
      </w:r>
      <w:proofErr w:type="spellEnd"/>
      <w:r>
        <w:rPr>
          <w:rFonts w:ascii="Courier New" w:hAnsi="Courier New" w:cs="Courier New"/>
          <w:sz w:val="20"/>
          <w:szCs w:val="20"/>
        </w:rPr>
        <w:t xml:space="preserve"> u \in V\</w:t>
      </w:r>
      <w:proofErr w:type="spellStart"/>
      <w:r>
        <w:rPr>
          <w:rFonts w:ascii="Courier New" w:hAnsi="Courier New" w:cs="Courier New"/>
          <w:sz w:val="20"/>
          <w:szCs w:val="20"/>
        </w:rPr>
        <w:t>rbrace</w:t>
      </w:r>
      <w:proofErr w:type="spellEnd"/>
      <w:r>
        <w:rPr>
          <w:rFonts w:ascii="Courier New" w:hAnsi="Courier New" w:cs="Courier New"/>
          <w:sz w:val="20"/>
          <w:szCs w:val="20"/>
        </w:rPr>
        <w:t xml:space="preserve">$  </w:t>
      </w:r>
    </w:p>
    <w:p w:rsidR="00796ABC" w:rsidRDefault="00796ABC" w:rsidP="00796ABC">
      <w:pPr>
        <w:autoSpaceDE w:val="0"/>
        <w:autoSpaceDN w:val="0"/>
        <w:adjustRightInd w:val="0"/>
        <w:spacing w:after="0" w:line="240" w:lineRule="auto"/>
        <w:rPr>
          <w:rFonts w:ascii="Courier New" w:hAnsi="Courier New" w:cs="Courier New"/>
          <w:sz w:val="20"/>
          <w:szCs w:val="20"/>
        </w:rPr>
      </w:pP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\subsection{Establishment of Subjective Model}</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\label{establishment}</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 xml:space="preserve">According to the definition, </w:t>
      </w:r>
      <w:ins w:id="52" w:author="Information Technology Services" w:date="2014-01-21T17:24:00Z">
        <w:r w:rsidR="004B5DAA">
          <w:rPr>
            <w:rFonts w:ascii="Courier New" w:hAnsi="Courier New" w:cs="Courier New"/>
            <w:sz w:val="20"/>
            <w:szCs w:val="20"/>
          </w:rPr>
          <w:t xml:space="preserve">a </w:t>
        </w:r>
      </w:ins>
      <w:r>
        <w:rPr>
          <w:rFonts w:ascii="Courier New" w:hAnsi="Courier New" w:cs="Courier New"/>
          <w:sz w:val="20"/>
          <w:szCs w:val="20"/>
        </w:rPr>
        <w:t xml:space="preserve">subjective model of a user can be represented as two distributions: the topic distribution and the sentiment distribution for each topic.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With </w:t>
      </w:r>
      <w:ins w:id="53" w:author="Information Technology Services" w:date="2014-01-21T17:24:00Z">
        <w:r w:rsidR="004B5DAA">
          <w:rPr>
            <w:rFonts w:ascii="Courier New" w:hAnsi="Courier New" w:cs="Courier New"/>
            <w:sz w:val="20"/>
            <w:szCs w:val="20"/>
          </w:rPr>
          <w:t xml:space="preserve">the </w:t>
        </w:r>
      </w:ins>
      <w:r>
        <w:rPr>
          <w:rFonts w:ascii="Courier New" w:hAnsi="Courier New" w:cs="Courier New"/>
          <w:sz w:val="20"/>
          <w:szCs w:val="20"/>
        </w:rPr>
        <w:t xml:space="preserve">state-of-the-art topic model and sentiment analysis techniques, we can establish </w:t>
      </w:r>
      <w:ins w:id="54" w:author="Information Technology Services" w:date="2014-01-21T17:24:00Z">
        <w:r w:rsidR="004B5DAA">
          <w:rPr>
            <w:rFonts w:ascii="Courier New" w:hAnsi="Courier New" w:cs="Courier New"/>
            <w:sz w:val="20"/>
            <w:szCs w:val="20"/>
          </w:rPr>
          <w:t xml:space="preserve">a </w:t>
        </w:r>
      </w:ins>
      <w:r>
        <w:rPr>
          <w:rFonts w:ascii="Courier New" w:hAnsi="Courier New" w:cs="Courier New"/>
          <w:sz w:val="20"/>
          <w:szCs w:val="20"/>
        </w:rPr>
        <w:t xml:space="preserve">subjective model by finding topics and opinions simultaneously.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subsubsection</w:t>
      </w:r>
      <w:proofErr w:type="spellEnd"/>
      <w:r>
        <w:rPr>
          <w:rFonts w:ascii="Courier New" w:hAnsi="Courier New" w:cs="Courier New"/>
          <w:sz w:val="20"/>
          <w:szCs w:val="20"/>
        </w:rPr>
        <w:t>{Topic Analysis}</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\label{topic}</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Previous studies have tried to identify topics by finding key words \cite{Chen:2010STE}, </w:t>
      </w:r>
      <w:proofErr w:type="gramStart"/>
      <w:r>
        <w:rPr>
          <w:rFonts w:ascii="Courier New" w:hAnsi="Courier New" w:cs="Courier New"/>
          <w:sz w:val="20"/>
          <w:szCs w:val="20"/>
        </w:rPr>
        <w:t>extracting  entities</w:t>
      </w:r>
      <w:proofErr w:type="gramEnd"/>
      <w:r>
        <w:rPr>
          <w:rFonts w:ascii="Courier New" w:hAnsi="Courier New" w:cs="Courier New"/>
          <w:sz w:val="20"/>
          <w:szCs w:val="20"/>
        </w:rPr>
        <w:t xml:space="preserve"> \cite{Abel:2011AUM} or linking tweets to external knowledge categories \cite{conf/</w:t>
      </w:r>
      <w:proofErr w:type="spellStart"/>
      <w:r>
        <w:rPr>
          <w:rFonts w:ascii="Courier New" w:hAnsi="Courier New" w:cs="Courier New"/>
          <w:sz w:val="20"/>
          <w:szCs w:val="20"/>
        </w:rPr>
        <w:t>icwsm</w:t>
      </w:r>
      <w:proofErr w:type="spellEnd"/>
      <w:r>
        <w:rPr>
          <w:rFonts w:ascii="Courier New" w:hAnsi="Courier New" w:cs="Courier New"/>
          <w:sz w:val="20"/>
          <w:szCs w:val="20"/>
        </w:rPr>
        <w:t>/MacskassyM11}. Recent works show that topic models such as \</w:t>
      </w:r>
      <w:proofErr w:type="spellStart"/>
      <w:r>
        <w:rPr>
          <w:rFonts w:ascii="Courier New" w:hAnsi="Courier New" w:cs="Courier New"/>
          <w:sz w:val="20"/>
          <w:szCs w:val="20"/>
        </w:rPr>
        <w:t>textbf</w:t>
      </w:r>
      <w:proofErr w:type="spellEnd"/>
      <w:r>
        <w:rPr>
          <w:rFonts w:ascii="Courier New" w:hAnsi="Courier New" w:cs="Courier New"/>
          <w:sz w:val="20"/>
          <w:szCs w:val="20"/>
        </w:rPr>
        <w:t xml:space="preserve">{Latent </w:t>
      </w:r>
      <w:proofErr w:type="spellStart"/>
      <w:r>
        <w:rPr>
          <w:rFonts w:ascii="Courier New" w:hAnsi="Courier New" w:cs="Courier New"/>
          <w:sz w:val="20"/>
          <w:szCs w:val="20"/>
        </w:rPr>
        <w:t>Dirichlet</w:t>
      </w:r>
      <w:proofErr w:type="spellEnd"/>
      <w:r>
        <w:rPr>
          <w:rFonts w:ascii="Courier New" w:hAnsi="Courier New" w:cs="Courier New"/>
          <w:sz w:val="20"/>
          <w:szCs w:val="20"/>
        </w:rPr>
        <w:t xml:space="preserve"> Allocation (LDA)} model \cite{blei2003latent} have been efficient ways to characterize latent topics of </w:t>
      </w:r>
      <w:ins w:id="55" w:author="Information Technology Services" w:date="2014-01-21T17:25:00Z">
        <w:r w:rsidR="004B5DAA">
          <w:rPr>
            <w:rFonts w:ascii="Courier New" w:hAnsi="Courier New" w:cs="Courier New"/>
            <w:sz w:val="20"/>
            <w:szCs w:val="20"/>
          </w:rPr>
          <w:t xml:space="preserve">a </w:t>
        </w:r>
      </w:ins>
      <w:r>
        <w:rPr>
          <w:rFonts w:ascii="Courier New" w:hAnsi="Courier New" w:cs="Courier New"/>
          <w:sz w:val="20"/>
          <w:szCs w:val="20"/>
        </w:rPr>
        <w:t xml:space="preserve">large volume corpus.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Topics of LDA are broader in concept, since a single topic consists of the whole collection of related words, so we adopt the LDA topic model for topic analysis.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Topic analysis for all users in a global network on Twitter is a nontrivial task.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There are millions of users and billions of tweets </w:t>
      </w:r>
      <w:del w:id="56" w:author="Information Technology Services" w:date="2014-01-21T17:26:00Z">
        <w:r w:rsidDel="004B5DAA">
          <w:rPr>
            <w:rFonts w:ascii="Courier New" w:hAnsi="Courier New" w:cs="Courier New"/>
            <w:sz w:val="20"/>
            <w:szCs w:val="20"/>
          </w:rPr>
          <w:delText>associcated</w:delText>
        </w:r>
      </w:del>
      <w:ins w:id="57" w:author="Information Technology Services" w:date="2014-01-21T17:26:00Z">
        <w:r w:rsidR="004B5DAA">
          <w:rPr>
            <w:rFonts w:ascii="Courier New" w:hAnsi="Courier New" w:cs="Courier New"/>
            <w:sz w:val="20"/>
            <w:szCs w:val="20"/>
          </w:rPr>
          <w:t>associated</w:t>
        </w:r>
      </w:ins>
      <w:r>
        <w:rPr>
          <w:rFonts w:ascii="Courier New" w:hAnsi="Courier New" w:cs="Courier New"/>
          <w:sz w:val="20"/>
          <w:szCs w:val="20"/>
        </w:rPr>
        <w:t xml:space="preserve"> with these users, and the effectiveness and efficiency of </w:t>
      </w:r>
      <w:ins w:id="58" w:author="Information Technology Services" w:date="2014-01-21T17:26:00Z">
        <w:r w:rsidR="004B5DAA">
          <w:rPr>
            <w:rFonts w:ascii="Courier New" w:hAnsi="Courier New" w:cs="Courier New"/>
            <w:sz w:val="20"/>
            <w:szCs w:val="20"/>
          </w:rPr>
          <w:t xml:space="preserve">a </w:t>
        </w:r>
      </w:ins>
      <w:r>
        <w:rPr>
          <w:rFonts w:ascii="Courier New" w:hAnsi="Courier New" w:cs="Courier New"/>
          <w:sz w:val="20"/>
          <w:szCs w:val="20"/>
        </w:rPr>
        <w:t>topic model is a big problem.</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However, the ``following'' relationship on Twitter is a strong indicator of a phenomenon called ``</w:t>
      </w:r>
      <w:proofErr w:type="spellStart"/>
      <w:r>
        <w:rPr>
          <w:rFonts w:ascii="Courier New" w:hAnsi="Courier New" w:cs="Courier New"/>
          <w:sz w:val="20"/>
          <w:szCs w:val="20"/>
        </w:rPr>
        <w:t>homophily</w:t>
      </w:r>
      <w:proofErr w:type="spellEnd"/>
      <w:r>
        <w:rPr>
          <w:rFonts w:ascii="Courier New" w:hAnsi="Courier New" w:cs="Courier New"/>
          <w:sz w:val="20"/>
          <w:szCs w:val="20"/>
        </w:rPr>
        <w:t>", which has been observed in many social networks \</w:t>
      </w:r>
      <w:proofErr w:type="gramStart"/>
      <w:r>
        <w:rPr>
          <w:rFonts w:ascii="Courier New" w:hAnsi="Courier New" w:cs="Courier New"/>
          <w:sz w:val="20"/>
          <w:szCs w:val="20"/>
        </w:rPr>
        <w:t>cite{</w:t>
      </w:r>
      <w:proofErr w:type="gramEnd"/>
      <w:r>
        <w:rPr>
          <w:rFonts w:ascii="Courier New" w:hAnsi="Courier New" w:cs="Courier New"/>
          <w:sz w:val="20"/>
          <w:szCs w:val="20"/>
        </w:rPr>
        <w:t>mcpherson2001birds}.</w:t>
      </w:r>
    </w:p>
    <w:p w:rsidR="00796ABC" w:rsidRDefault="00796ABC" w:rsidP="00796ABC">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Homophily</w:t>
      </w:r>
      <w:proofErr w:type="spellEnd"/>
      <w:r>
        <w:rPr>
          <w:rFonts w:ascii="Courier New" w:hAnsi="Courier New" w:cs="Courier New"/>
          <w:sz w:val="20"/>
          <w:szCs w:val="20"/>
        </w:rPr>
        <w:t xml:space="preserve"> implies that a user follows another user because of sharing common topics of interest.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According to the principle of </w:t>
      </w:r>
      <w:proofErr w:type="spellStart"/>
      <w:r>
        <w:rPr>
          <w:rFonts w:ascii="Courier New" w:hAnsi="Courier New" w:cs="Courier New"/>
          <w:sz w:val="20"/>
          <w:szCs w:val="20"/>
        </w:rPr>
        <w:t>homophily</w:t>
      </w:r>
      <w:proofErr w:type="spellEnd"/>
      <w:r>
        <w:rPr>
          <w:rFonts w:ascii="Courier New" w:hAnsi="Courier New" w:cs="Courier New"/>
          <w:sz w:val="20"/>
          <w:szCs w:val="20"/>
        </w:rPr>
        <w:t>, we put forwards the concept of \</w:t>
      </w:r>
      <w:proofErr w:type="spellStart"/>
      <w:r>
        <w:rPr>
          <w:rFonts w:ascii="Courier New" w:hAnsi="Courier New" w:cs="Courier New"/>
          <w:sz w:val="20"/>
          <w:szCs w:val="20"/>
        </w:rPr>
        <w:t>textbf</w:t>
      </w:r>
      <w:proofErr w:type="spellEnd"/>
      <w:r>
        <w:rPr>
          <w:rFonts w:ascii="Courier New" w:hAnsi="Courier New" w:cs="Courier New"/>
          <w:sz w:val="20"/>
          <w:szCs w:val="20"/>
        </w:rPr>
        <w:t xml:space="preserve">{Local Topic Space}: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\begin{definition}[Local Topic Space]</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\label{local}</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Let $G=\</w:t>
      </w:r>
      <w:proofErr w:type="gramStart"/>
      <w:r>
        <w:rPr>
          <w:rFonts w:ascii="Courier New" w:hAnsi="Courier New" w:cs="Courier New"/>
          <w:sz w:val="20"/>
          <w:szCs w:val="20"/>
        </w:rPr>
        <w:t>left(</w:t>
      </w:r>
      <w:proofErr w:type="gramEnd"/>
      <w:r>
        <w:rPr>
          <w:rFonts w:ascii="Courier New" w:hAnsi="Courier New" w:cs="Courier New"/>
          <w:sz w:val="20"/>
          <w:szCs w:val="20"/>
        </w:rPr>
        <w:t xml:space="preserve"> V,E \right) $ denotes a global social network, for a user $ u \in V $, we use $ G_{u}^{\tau} \</w:t>
      </w:r>
      <w:proofErr w:type="spellStart"/>
      <w:r>
        <w:rPr>
          <w:rFonts w:ascii="Courier New" w:hAnsi="Courier New" w:cs="Courier New"/>
          <w:sz w:val="20"/>
          <w:szCs w:val="20"/>
        </w:rPr>
        <w:t>subseteq</w:t>
      </w:r>
      <w:proofErr w:type="spellEnd"/>
      <w:r>
        <w:rPr>
          <w:rFonts w:ascii="Courier New" w:hAnsi="Courier New" w:cs="Courier New"/>
          <w:sz w:val="20"/>
          <w:szCs w:val="20"/>
        </w:rPr>
        <w:t xml:space="preserve"> G$ </w:t>
      </w:r>
    </w:p>
    <w:p w:rsidR="00796ABC" w:rsidRDefault="00796ABC" w:rsidP="00796ABC">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to</w:t>
      </w:r>
      <w:proofErr w:type="gramEnd"/>
      <w:r>
        <w:rPr>
          <w:rFonts w:ascii="Courier New" w:hAnsi="Courier New" w:cs="Courier New"/>
          <w:sz w:val="20"/>
          <w:szCs w:val="20"/>
        </w:rPr>
        <w:t xml:space="preserve"> denote $ u $'s $ \tau $-ego network, where $ \tau $ -ego network means a </w:t>
      </w:r>
      <w:proofErr w:type="spellStart"/>
      <w:r>
        <w:rPr>
          <w:rFonts w:ascii="Courier New" w:hAnsi="Courier New" w:cs="Courier New"/>
          <w:sz w:val="20"/>
          <w:szCs w:val="20"/>
        </w:rPr>
        <w:t>subnetwork</w:t>
      </w:r>
      <w:proofErr w:type="spellEnd"/>
      <w:r>
        <w:rPr>
          <w:rFonts w:ascii="Courier New" w:hAnsi="Courier New" w:cs="Courier New"/>
          <w:sz w:val="20"/>
          <w:szCs w:val="20"/>
        </w:rPr>
        <w:t xml:space="preserve"> formed by $ u $'s $ \tau $-hop </w:t>
      </w:r>
    </w:p>
    <w:p w:rsidR="00796ABC" w:rsidRDefault="00796ABC" w:rsidP="00796ABC">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friends</w:t>
      </w:r>
      <w:proofErr w:type="gramEnd"/>
      <w:r>
        <w:rPr>
          <w:rFonts w:ascii="Courier New" w:hAnsi="Courier New" w:cs="Courier New"/>
          <w:sz w:val="20"/>
          <w:szCs w:val="20"/>
        </w:rPr>
        <w:t xml:space="preserve"> in the network $ G $, and $ \tau \</w:t>
      </w:r>
      <w:proofErr w:type="spellStart"/>
      <w:r>
        <w:rPr>
          <w:rFonts w:ascii="Courier New" w:hAnsi="Courier New" w:cs="Courier New"/>
          <w:sz w:val="20"/>
          <w:szCs w:val="20"/>
        </w:rPr>
        <w:t>geqslant</w:t>
      </w:r>
      <w:proofErr w:type="spellEnd"/>
      <w:r>
        <w:rPr>
          <w:rFonts w:ascii="Courier New" w:hAnsi="Courier New" w:cs="Courier New"/>
          <w:sz w:val="20"/>
          <w:szCs w:val="20"/>
        </w:rPr>
        <w:t xml:space="preserve"> 1 $ is a </w:t>
      </w:r>
      <w:proofErr w:type="spellStart"/>
      <w:r>
        <w:rPr>
          <w:rFonts w:ascii="Courier New" w:hAnsi="Courier New" w:cs="Courier New"/>
          <w:sz w:val="20"/>
          <w:szCs w:val="20"/>
        </w:rPr>
        <w:t>tunable</w:t>
      </w:r>
      <w:proofErr w:type="spellEnd"/>
      <w:r>
        <w:rPr>
          <w:rFonts w:ascii="Courier New" w:hAnsi="Courier New" w:cs="Courier New"/>
          <w:sz w:val="20"/>
          <w:szCs w:val="20"/>
        </w:rPr>
        <w:t xml:space="preserve"> integer parameter to control the scale of the ego network.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In the $ \tau $-ego network of user $ u $, all users concentrate on a few topics derived from the content generated by them, and these topics form a local topic space $ T</w:t>
      </w:r>
      <w:proofErr w:type="gramStart"/>
      <w:r>
        <w:rPr>
          <w:rFonts w:ascii="Courier New" w:hAnsi="Courier New" w:cs="Courier New"/>
          <w:sz w:val="20"/>
          <w:szCs w:val="20"/>
        </w:rPr>
        <w:t>_{</w:t>
      </w:r>
      <w:proofErr w:type="gramEnd"/>
      <w:r>
        <w:rPr>
          <w:rFonts w:ascii="Courier New" w:hAnsi="Courier New" w:cs="Courier New"/>
          <w:sz w:val="20"/>
          <w:szCs w:val="20"/>
        </w:rPr>
        <w:t>u}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\end{definition}</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The relatively tiny size and topic </w:t>
      </w:r>
      <w:proofErr w:type="spellStart"/>
      <w:r>
        <w:rPr>
          <w:rFonts w:ascii="Courier New" w:hAnsi="Courier New" w:cs="Courier New"/>
          <w:sz w:val="20"/>
          <w:szCs w:val="20"/>
        </w:rPr>
        <w:t>homophily</w:t>
      </w:r>
      <w:proofErr w:type="spellEnd"/>
      <w:r>
        <w:rPr>
          <w:rFonts w:ascii="Courier New" w:hAnsi="Courier New" w:cs="Courier New"/>
          <w:sz w:val="20"/>
          <w:szCs w:val="20"/>
        </w:rPr>
        <w:t xml:space="preserve"> of </w:t>
      </w:r>
      <w:ins w:id="59" w:author="Information Technology Services" w:date="2014-01-21T17:27:00Z">
        <w:r w:rsidR="004B5DAA">
          <w:rPr>
            <w:rFonts w:ascii="Courier New" w:hAnsi="Courier New" w:cs="Courier New"/>
            <w:sz w:val="20"/>
            <w:szCs w:val="20"/>
          </w:rPr>
          <w:t xml:space="preserve">an </w:t>
        </w:r>
      </w:ins>
      <w:r>
        <w:rPr>
          <w:rFonts w:ascii="Courier New" w:hAnsi="Courier New" w:cs="Courier New"/>
          <w:sz w:val="20"/>
          <w:szCs w:val="20"/>
        </w:rPr>
        <w:t xml:space="preserve">ego network lower the impact of data </w:t>
      </w:r>
      <w:proofErr w:type="spellStart"/>
      <w:r>
        <w:rPr>
          <w:rFonts w:ascii="Courier New" w:hAnsi="Courier New" w:cs="Courier New"/>
          <w:sz w:val="20"/>
          <w:szCs w:val="20"/>
        </w:rPr>
        <w:t>sparsity</w:t>
      </w:r>
      <w:proofErr w:type="spellEnd"/>
      <w:r>
        <w:rPr>
          <w:rFonts w:ascii="Courier New" w:hAnsi="Courier New" w:cs="Courier New"/>
          <w:sz w:val="20"/>
          <w:szCs w:val="20"/>
        </w:rPr>
        <w:t xml:space="preserve"> and degrade the complexity of calculation.</w:t>
      </w:r>
    </w:p>
    <w:p w:rsidR="00796ABC" w:rsidRDefault="00796ABC" w:rsidP="00796ABC">
      <w:pPr>
        <w:autoSpaceDE w:val="0"/>
        <w:autoSpaceDN w:val="0"/>
        <w:adjustRightInd w:val="0"/>
        <w:spacing w:after="0" w:line="240" w:lineRule="auto"/>
        <w:rPr>
          <w:rFonts w:ascii="Courier New" w:hAnsi="Courier New" w:cs="Courier New"/>
          <w:sz w:val="20"/>
          <w:szCs w:val="20"/>
        </w:rPr>
      </w:pP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Therefore we adopt a user-level LDA model to find latent topics in </w:t>
      </w:r>
      <w:ins w:id="60" w:author="Information Technology Services" w:date="2014-01-21T17:28:00Z">
        <w:r w:rsidR="004B5DAA">
          <w:rPr>
            <w:rFonts w:ascii="Courier New" w:hAnsi="Courier New" w:cs="Courier New"/>
            <w:sz w:val="20"/>
            <w:szCs w:val="20"/>
          </w:rPr>
          <w:t>a</w:t>
        </w:r>
      </w:ins>
      <w:ins w:id="61" w:author="Information Technology Services" w:date="2014-01-21T17:27:00Z">
        <w:r w:rsidR="004B5DAA">
          <w:rPr>
            <w:rFonts w:ascii="Courier New" w:hAnsi="Courier New" w:cs="Courier New"/>
            <w:sz w:val="20"/>
            <w:szCs w:val="20"/>
          </w:rPr>
          <w:t xml:space="preserve"> </w:t>
        </w:r>
      </w:ins>
      <w:r>
        <w:rPr>
          <w:rFonts w:ascii="Courier New" w:hAnsi="Courier New" w:cs="Courier New"/>
          <w:sz w:val="20"/>
          <w:szCs w:val="20"/>
        </w:rPr>
        <w:t xml:space="preserve">Local Topic Space by aggregating all tweets generated by a user into a single document just as \cite{Hong:2010EST}.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The result of LDA produces two multinomial distributions, with distribution $ \theta_{u} $ representing the probability distribution of a user over each topic, and distribution $ \beta_{k} $ representing the probability distribution of a topic over whole vocabulary used by all users in </w:t>
      </w:r>
      <w:ins w:id="62" w:author="Information Technology Services" w:date="2014-01-21T17:28:00Z">
        <w:r w:rsidR="004B5DAA">
          <w:rPr>
            <w:rFonts w:ascii="Courier New" w:hAnsi="Courier New" w:cs="Courier New"/>
            <w:sz w:val="20"/>
            <w:szCs w:val="20"/>
          </w:rPr>
          <w:t xml:space="preserve">an </w:t>
        </w:r>
      </w:ins>
      <w:r>
        <w:rPr>
          <w:rFonts w:ascii="Courier New" w:hAnsi="Courier New" w:cs="Courier New"/>
          <w:sz w:val="20"/>
          <w:szCs w:val="20"/>
        </w:rPr>
        <w:t xml:space="preserve">ego network. </w:t>
      </w:r>
    </w:p>
    <w:p w:rsidR="00796ABC" w:rsidRDefault="00796ABC" w:rsidP="00796ABC">
      <w:pPr>
        <w:autoSpaceDE w:val="0"/>
        <w:autoSpaceDN w:val="0"/>
        <w:adjustRightInd w:val="0"/>
        <w:spacing w:after="0" w:line="240" w:lineRule="auto"/>
        <w:rPr>
          <w:rFonts w:ascii="Courier New" w:hAnsi="Courier New" w:cs="Courier New"/>
          <w:sz w:val="20"/>
          <w:szCs w:val="20"/>
        </w:rPr>
      </w:pP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subsubsection</w:t>
      </w:r>
      <w:proofErr w:type="spellEnd"/>
      <w:r>
        <w:rPr>
          <w:rFonts w:ascii="Courier New" w:hAnsi="Courier New" w:cs="Courier New"/>
          <w:sz w:val="20"/>
          <w:szCs w:val="20"/>
        </w:rPr>
        <w:t>{Opinion Analysis}</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\label{opinion}</w:t>
      </w:r>
    </w:p>
    <w:p w:rsidR="00796ABC" w:rsidRDefault="00796ABC" w:rsidP="00796ABC">
      <w:pPr>
        <w:autoSpaceDE w:val="0"/>
        <w:autoSpaceDN w:val="0"/>
        <w:adjustRightInd w:val="0"/>
        <w:spacing w:after="0" w:line="240" w:lineRule="auto"/>
        <w:rPr>
          <w:rFonts w:ascii="Courier New" w:hAnsi="Courier New" w:cs="Courier New"/>
          <w:sz w:val="20"/>
          <w:szCs w:val="20"/>
        </w:rPr>
      </w:pP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 xml:space="preserve">Users often express opinions towards topics of interest by publishing topic-related tweets.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Sentiment analysis or opinion mining is formally defined as the computational study of sentiments and opinions about topics expressed in a text \</w:t>
      </w:r>
      <w:proofErr w:type="gramStart"/>
      <w:r>
        <w:rPr>
          <w:rFonts w:ascii="Courier New" w:hAnsi="Courier New" w:cs="Courier New"/>
          <w:sz w:val="20"/>
          <w:szCs w:val="20"/>
        </w:rPr>
        <w:t>cite{</w:t>
      </w:r>
      <w:proofErr w:type="gramEnd"/>
      <w:r>
        <w:rPr>
          <w:rFonts w:ascii="Courier New" w:hAnsi="Courier New" w:cs="Courier New"/>
          <w:sz w:val="20"/>
          <w:szCs w:val="20"/>
        </w:rPr>
        <w:t>liu2012sentiment}. Opinions are regulated as sequential discrete values to represent sentiment strength</w:t>
      </w:r>
      <w:ins w:id="63" w:author="Information Technology Services" w:date="2014-01-21T17:29:00Z">
        <w:r w:rsidR="004B5DAA">
          <w:rPr>
            <w:rFonts w:ascii="Courier New" w:hAnsi="Courier New" w:cs="Courier New"/>
            <w:sz w:val="20"/>
            <w:szCs w:val="20"/>
          </w:rPr>
          <w:t xml:space="preserve"> </w:t>
        </w:r>
      </w:ins>
      <w:r>
        <w:rPr>
          <w:rFonts w:ascii="Courier New" w:hAnsi="Courier New" w:cs="Courier New"/>
          <w:sz w:val="20"/>
          <w:szCs w:val="20"/>
        </w:rPr>
        <w:t xml:space="preserve">(for example: 0 stands for </w:t>
      </w:r>
      <w:del w:id="64" w:author="Information Technology Services" w:date="2014-01-21T17:29:00Z">
        <w:r w:rsidDel="004B5DAA">
          <w:rPr>
            <w:rFonts w:ascii="Courier New" w:hAnsi="Courier New" w:cs="Courier New"/>
            <w:sz w:val="20"/>
            <w:szCs w:val="20"/>
          </w:rPr>
          <w:delText>negtive</w:delText>
        </w:r>
      </w:del>
      <w:ins w:id="65" w:author="Information Technology Services" w:date="2014-01-21T17:29:00Z">
        <w:r w:rsidR="004B5DAA">
          <w:rPr>
            <w:rFonts w:ascii="Courier New" w:hAnsi="Courier New" w:cs="Courier New"/>
            <w:sz w:val="20"/>
            <w:szCs w:val="20"/>
          </w:rPr>
          <w:t>negative</w:t>
        </w:r>
      </w:ins>
      <w:r>
        <w:rPr>
          <w:rFonts w:ascii="Courier New" w:hAnsi="Courier New" w:cs="Courier New"/>
          <w:sz w:val="20"/>
          <w:szCs w:val="20"/>
        </w:rPr>
        <w:t xml:space="preserve"> and 1 for positive). Recently, researchers began to pay more and more attention to social media such as Twitter \cite{Thelwall:2010SSS</w:t>
      </w:r>
      <w:proofErr w:type="gramStart"/>
      <w:r>
        <w:rPr>
          <w:rFonts w:ascii="Courier New" w:hAnsi="Courier New" w:cs="Courier New"/>
          <w:sz w:val="20"/>
          <w:szCs w:val="20"/>
        </w:rPr>
        <w:t>,Thelwall:2012SSD,Hu:2013www</w:t>
      </w:r>
      <w:proofErr w:type="gramEnd"/>
      <w:r>
        <w:rPr>
          <w:rFonts w:ascii="Courier New" w:hAnsi="Courier New" w:cs="Courier New"/>
          <w:sz w:val="20"/>
          <w:szCs w:val="20"/>
        </w:rPr>
        <w:t xml:space="preserve">} and provide effective sentiment analysis tools. </w:t>
      </w:r>
    </w:p>
    <w:p w:rsidR="00796ABC" w:rsidRDefault="00796ABC" w:rsidP="00796ABC">
      <w:pPr>
        <w:autoSpaceDE w:val="0"/>
        <w:autoSpaceDN w:val="0"/>
        <w:adjustRightInd w:val="0"/>
        <w:spacing w:after="0" w:line="240" w:lineRule="auto"/>
        <w:rPr>
          <w:rFonts w:ascii="Courier New" w:hAnsi="Courier New" w:cs="Courier New"/>
          <w:sz w:val="20"/>
          <w:szCs w:val="20"/>
        </w:rPr>
      </w:pPr>
    </w:p>
    <w:p w:rsidR="00796ABC" w:rsidRDefault="004B5DAA" w:rsidP="00796ABC">
      <w:pPr>
        <w:autoSpaceDE w:val="0"/>
        <w:autoSpaceDN w:val="0"/>
        <w:adjustRightInd w:val="0"/>
        <w:spacing w:after="0" w:line="240" w:lineRule="auto"/>
        <w:rPr>
          <w:rFonts w:ascii="Courier New" w:hAnsi="Courier New" w:cs="Courier New"/>
          <w:sz w:val="20"/>
          <w:szCs w:val="20"/>
        </w:rPr>
      </w:pPr>
      <w:ins w:id="66" w:author="Information Technology Services" w:date="2014-01-21T17:29:00Z">
        <w:r>
          <w:rPr>
            <w:rFonts w:ascii="Courier New" w:hAnsi="Courier New" w:cs="Courier New"/>
            <w:sz w:val="20"/>
            <w:szCs w:val="20"/>
          </w:rPr>
          <w:t xml:space="preserve">The </w:t>
        </w:r>
      </w:ins>
      <w:proofErr w:type="spellStart"/>
      <w:r w:rsidR="00796ABC">
        <w:rPr>
          <w:rFonts w:ascii="Courier New" w:hAnsi="Courier New" w:cs="Courier New"/>
          <w:sz w:val="20"/>
          <w:szCs w:val="20"/>
        </w:rPr>
        <w:t>SentiStrength</w:t>
      </w:r>
      <w:proofErr w:type="spellEnd"/>
      <w:r w:rsidR="00796ABC">
        <w:rPr>
          <w:rFonts w:ascii="Courier New" w:hAnsi="Courier New" w:cs="Courier New"/>
          <w:sz w:val="20"/>
          <w:szCs w:val="20"/>
        </w:rPr>
        <w:t xml:space="preserve"> package has been built especially to cope with sentiment analysis in short informal text </w:t>
      </w:r>
      <w:ins w:id="67" w:author="Information Technology Services" w:date="2014-01-21T17:29:00Z">
        <w:r>
          <w:rPr>
            <w:rFonts w:ascii="Courier New" w:hAnsi="Courier New" w:cs="Courier New"/>
            <w:sz w:val="20"/>
            <w:szCs w:val="20"/>
          </w:rPr>
          <w:t xml:space="preserve">in </w:t>
        </w:r>
      </w:ins>
      <w:del w:id="68" w:author="Information Technology Services" w:date="2014-01-21T17:29:00Z">
        <w:r w:rsidR="00796ABC" w:rsidDel="004B5DAA">
          <w:rPr>
            <w:rFonts w:ascii="Courier New" w:hAnsi="Courier New" w:cs="Courier New"/>
            <w:sz w:val="20"/>
            <w:szCs w:val="20"/>
          </w:rPr>
          <w:delText>of</w:delText>
        </w:r>
      </w:del>
      <w:r w:rsidR="00796ABC">
        <w:rPr>
          <w:rFonts w:ascii="Courier New" w:hAnsi="Courier New" w:cs="Courier New"/>
          <w:sz w:val="20"/>
          <w:szCs w:val="20"/>
        </w:rPr>
        <w:t xml:space="preserve"> social media \</w:t>
      </w:r>
      <w:proofErr w:type="gramStart"/>
      <w:r w:rsidR="00796ABC">
        <w:rPr>
          <w:rFonts w:ascii="Courier New" w:hAnsi="Courier New" w:cs="Courier New"/>
          <w:sz w:val="20"/>
          <w:szCs w:val="20"/>
        </w:rPr>
        <w:t>cite{</w:t>
      </w:r>
      <w:proofErr w:type="gramEnd"/>
      <w:r w:rsidR="00796ABC">
        <w:rPr>
          <w:rFonts w:ascii="Courier New" w:hAnsi="Courier New" w:cs="Courier New"/>
          <w:sz w:val="20"/>
          <w:szCs w:val="20"/>
        </w:rPr>
        <w:t xml:space="preserve">Thelwall:2010SSS}.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It combines lexicon-based approaches with sophisticated linguistic rules adapted to social media, which is suitable for analyzing sentiment of tweets.</w:t>
      </w:r>
    </w:p>
    <w:p w:rsidR="00796ABC" w:rsidRDefault="00796ABC" w:rsidP="00796ABC">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SentiStrength</w:t>
      </w:r>
      <w:proofErr w:type="spellEnd"/>
      <w:r>
        <w:rPr>
          <w:rFonts w:ascii="Courier New" w:hAnsi="Courier New" w:cs="Courier New"/>
          <w:sz w:val="20"/>
          <w:szCs w:val="20"/>
        </w:rPr>
        <w:t xml:space="preserve"> assigns two values to each tweet standing for sentiment strengths: a positive and a negative sentiment measurement, with $ \left[ -5,-1 \right]  $ denoting negative and $ \left[ 1,5 \right]  $ denoting positive sentiment strength.</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Sentiment assigned by </w:t>
      </w:r>
      <w:proofErr w:type="spellStart"/>
      <w:r>
        <w:rPr>
          <w:rFonts w:ascii="Courier New" w:hAnsi="Courier New" w:cs="Courier New"/>
          <w:sz w:val="20"/>
          <w:szCs w:val="20"/>
        </w:rPr>
        <w:t>SentiStrength</w:t>
      </w:r>
      <w:proofErr w:type="spellEnd"/>
      <w:r>
        <w:rPr>
          <w:rFonts w:ascii="Courier New" w:hAnsi="Courier New" w:cs="Courier New"/>
          <w:sz w:val="20"/>
          <w:szCs w:val="20"/>
        </w:rPr>
        <w:t xml:space="preserve"> is a fine-grained strength, which can catch fine opinion distributions in a user's subjective model.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For the convenience of distribution calculation, we map the output of </w:t>
      </w:r>
      <w:proofErr w:type="spellStart"/>
      <w:r>
        <w:rPr>
          <w:rFonts w:ascii="Courier New" w:hAnsi="Courier New" w:cs="Courier New"/>
          <w:sz w:val="20"/>
          <w:szCs w:val="20"/>
        </w:rPr>
        <w:t>SentiStrength</w:t>
      </w:r>
      <w:proofErr w:type="spellEnd"/>
      <w:r>
        <w:rPr>
          <w:rFonts w:ascii="Courier New" w:hAnsi="Courier New" w:cs="Courier New"/>
          <w:sz w:val="20"/>
          <w:szCs w:val="20"/>
        </w:rPr>
        <w:t xml:space="preserve"> to single-scaled sentiment valence space $ \</w:t>
      </w:r>
      <w:proofErr w:type="gramStart"/>
      <w:r>
        <w:rPr>
          <w:rFonts w:ascii="Courier New" w:hAnsi="Courier New" w:cs="Courier New"/>
          <w:sz w:val="20"/>
          <w:szCs w:val="20"/>
        </w:rPr>
        <w:t>left[</w:t>
      </w:r>
      <w:proofErr w:type="gramEnd"/>
      <w:r>
        <w:rPr>
          <w:rFonts w:ascii="Courier New" w:hAnsi="Courier New" w:cs="Courier New"/>
          <w:sz w:val="20"/>
          <w:szCs w:val="20"/>
        </w:rPr>
        <w:t xml:space="preserve"> 0, 8 \right] $ as follows:</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\begin{equation}</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\label{</w:t>
      </w:r>
      <w:proofErr w:type="spellStart"/>
      <w:r>
        <w:rPr>
          <w:rFonts w:ascii="Courier New" w:hAnsi="Courier New" w:cs="Courier New"/>
          <w:sz w:val="20"/>
          <w:szCs w:val="20"/>
        </w:rPr>
        <w:t>opinionmap</w:t>
      </w:r>
      <w:proofErr w:type="spellEnd"/>
      <w:r>
        <w:rPr>
          <w:rFonts w:ascii="Courier New" w:hAnsi="Courier New" w:cs="Courier New"/>
          <w:sz w:val="20"/>
          <w:szCs w:val="20"/>
        </w:rPr>
        <w:t>}</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o= \left</w:t>
      </w:r>
      <w:proofErr w:type="gramStart"/>
      <w:r>
        <w:rPr>
          <w:rFonts w:ascii="Courier New" w:hAnsi="Courier New" w:cs="Courier New"/>
          <w:sz w:val="20"/>
          <w:szCs w:val="20"/>
        </w:rPr>
        <w:t>\{</w:t>
      </w:r>
      <w:proofErr w:type="gramEnd"/>
      <w:r>
        <w:rPr>
          <w:rFonts w:ascii="Courier New" w:hAnsi="Courier New" w:cs="Courier New"/>
          <w:sz w:val="20"/>
          <w:szCs w:val="20"/>
        </w:rPr>
        <w:t xml:space="preserve">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\begin{array}{</w:t>
      </w:r>
      <w:proofErr w:type="spellStart"/>
      <w:r>
        <w:rPr>
          <w:rFonts w:ascii="Courier New" w:hAnsi="Courier New" w:cs="Courier New"/>
          <w:sz w:val="20"/>
          <w:szCs w:val="20"/>
        </w:rPr>
        <w:t>lll</w:t>
      </w:r>
      <w:proofErr w:type="spellEnd"/>
      <w:r>
        <w:rPr>
          <w:rFonts w:ascii="Courier New" w:hAnsi="Courier New" w:cs="Courier New"/>
          <w:sz w:val="20"/>
          <w:szCs w:val="20"/>
        </w:rPr>
        <w:t>}</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{p+3} &amp; if \</w:t>
      </w:r>
      <w:proofErr w:type="spellStart"/>
      <w:r>
        <w:rPr>
          <w:rFonts w:ascii="Courier New" w:hAnsi="Courier New" w:cs="Courier New"/>
          <w:sz w:val="20"/>
          <w:szCs w:val="20"/>
        </w:rPr>
        <w:t>vert</w:t>
      </w:r>
      <w:proofErr w:type="spellEnd"/>
      <w:r>
        <w:rPr>
          <w:rFonts w:ascii="Courier New" w:hAnsi="Courier New" w:cs="Courier New"/>
          <w:sz w:val="20"/>
          <w:szCs w:val="20"/>
        </w:rPr>
        <w:t xml:space="preserve"> p \</w:t>
      </w:r>
      <w:proofErr w:type="spellStart"/>
      <w:r>
        <w:rPr>
          <w:rFonts w:ascii="Courier New" w:hAnsi="Courier New" w:cs="Courier New"/>
          <w:sz w:val="20"/>
          <w:szCs w:val="20"/>
        </w:rPr>
        <w:t>vert</w:t>
      </w:r>
      <w:proofErr w:type="spellEnd"/>
      <w:r>
        <w:rPr>
          <w:rFonts w:ascii="Courier New" w:hAnsi="Courier New" w:cs="Courier New"/>
          <w:sz w:val="20"/>
          <w:szCs w:val="20"/>
        </w:rPr>
        <w:t xml:space="preserve"> &gt; \</w:t>
      </w:r>
      <w:proofErr w:type="spellStart"/>
      <w:r>
        <w:rPr>
          <w:rFonts w:ascii="Courier New" w:hAnsi="Courier New" w:cs="Courier New"/>
          <w:sz w:val="20"/>
          <w:szCs w:val="20"/>
        </w:rPr>
        <w:t>vert</w:t>
      </w:r>
      <w:proofErr w:type="spellEnd"/>
      <w:r>
        <w:rPr>
          <w:rFonts w:ascii="Courier New" w:hAnsi="Courier New" w:cs="Courier New"/>
          <w:sz w:val="20"/>
          <w:szCs w:val="20"/>
        </w:rPr>
        <w:t xml:space="preserve"> n \</w:t>
      </w:r>
      <w:proofErr w:type="spellStart"/>
      <w:r>
        <w:rPr>
          <w:rFonts w:ascii="Courier New" w:hAnsi="Courier New" w:cs="Courier New"/>
          <w:sz w:val="20"/>
          <w:szCs w:val="20"/>
        </w:rPr>
        <w:t>vert</w:t>
      </w:r>
      <w:proofErr w:type="spellEnd"/>
      <w:r>
        <w:rPr>
          <w:rFonts w:ascii="Courier New" w:hAnsi="Courier New" w:cs="Courier New"/>
          <w:sz w:val="20"/>
          <w:szCs w:val="20"/>
        </w:rPr>
        <w:t xml:space="preserve">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gramStart"/>
      <w:r>
        <w:rPr>
          <w:rFonts w:ascii="Courier New" w:hAnsi="Courier New" w:cs="Courier New"/>
          <w:sz w:val="20"/>
          <w:szCs w:val="20"/>
        </w:rPr>
        <w:t>n+</w:t>
      </w:r>
      <w:proofErr w:type="gramEnd"/>
      <w:r>
        <w:rPr>
          <w:rFonts w:ascii="Courier New" w:hAnsi="Courier New" w:cs="Courier New"/>
          <w:sz w:val="20"/>
          <w:szCs w:val="20"/>
        </w:rPr>
        <w:t>5} &amp; \text{</w:t>
      </w:r>
      <w:proofErr w:type="gramStart"/>
      <w:r>
        <w:rPr>
          <w:rFonts w:ascii="Courier New" w:hAnsi="Courier New" w:cs="Courier New"/>
          <w:sz w:val="20"/>
          <w:szCs w:val="20"/>
        </w:rPr>
        <w:t>if }</w:t>
      </w:r>
      <w:proofErr w:type="gramEnd"/>
      <w:r>
        <w:rPr>
          <w:rFonts w:ascii="Courier New" w:hAnsi="Courier New" w:cs="Courier New"/>
          <w:sz w:val="20"/>
          <w:szCs w:val="20"/>
        </w:rPr>
        <w:t xml:space="preserve"> \</w:t>
      </w:r>
      <w:proofErr w:type="spellStart"/>
      <w:r>
        <w:rPr>
          <w:rFonts w:ascii="Courier New" w:hAnsi="Courier New" w:cs="Courier New"/>
          <w:sz w:val="20"/>
          <w:szCs w:val="20"/>
        </w:rPr>
        <w:t>vert</w:t>
      </w:r>
      <w:proofErr w:type="spellEnd"/>
      <w:r>
        <w:rPr>
          <w:rFonts w:ascii="Courier New" w:hAnsi="Courier New" w:cs="Courier New"/>
          <w:sz w:val="20"/>
          <w:szCs w:val="20"/>
        </w:rPr>
        <w:t xml:space="preserve"> n \</w:t>
      </w:r>
      <w:proofErr w:type="spellStart"/>
      <w:r>
        <w:rPr>
          <w:rFonts w:ascii="Courier New" w:hAnsi="Courier New" w:cs="Courier New"/>
          <w:sz w:val="20"/>
          <w:szCs w:val="20"/>
        </w:rPr>
        <w:t>vert</w:t>
      </w:r>
      <w:proofErr w:type="spellEnd"/>
      <w:r>
        <w:rPr>
          <w:rFonts w:ascii="Courier New" w:hAnsi="Courier New" w:cs="Courier New"/>
          <w:sz w:val="20"/>
          <w:szCs w:val="20"/>
        </w:rPr>
        <w:t xml:space="preserve"> &gt; \</w:t>
      </w:r>
      <w:proofErr w:type="spellStart"/>
      <w:r>
        <w:rPr>
          <w:rFonts w:ascii="Courier New" w:hAnsi="Courier New" w:cs="Courier New"/>
          <w:sz w:val="20"/>
          <w:szCs w:val="20"/>
        </w:rPr>
        <w:t>vert</w:t>
      </w:r>
      <w:proofErr w:type="spellEnd"/>
      <w:r>
        <w:rPr>
          <w:rFonts w:ascii="Courier New" w:hAnsi="Courier New" w:cs="Courier New"/>
          <w:sz w:val="20"/>
          <w:szCs w:val="20"/>
        </w:rPr>
        <w:t xml:space="preserve"> p \</w:t>
      </w:r>
      <w:proofErr w:type="spellStart"/>
      <w:r>
        <w:rPr>
          <w:rFonts w:ascii="Courier New" w:hAnsi="Courier New" w:cs="Courier New"/>
          <w:sz w:val="20"/>
          <w:szCs w:val="20"/>
        </w:rPr>
        <w:t>vert</w:t>
      </w:r>
      <w:proofErr w:type="spellEnd"/>
      <w:r>
        <w:rPr>
          <w:rFonts w:ascii="Courier New" w:hAnsi="Courier New" w:cs="Courier New"/>
          <w:sz w:val="20"/>
          <w:szCs w:val="20"/>
        </w:rPr>
        <w:t xml:space="preserve">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{4</w:t>
      </w:r>
      <w:proofErr w:type="gramStart"/>
      <w:r>
        <w:rPr>
          <w:rFonts w:ascii="Courier New" w:hAnsi="Courier New" w:cs="Courier New"/>
          <w:sz w:val="20"/>
          <w:szCs w:val="20"/>
        </w:rPr>
        <w:t>}  &amp;</w:t>
      </w:r>
      <w:proofErr w:type="gramEnd"/>
      <w:r>
        <w:rPr>
          <w:rFonts w:ascii="Courier New" w:hAnsi="Courier New" w:cs="Courier New"/>
          <w:sz w:val="20"/>
          <w:szCs w:val="20"/>
        </w:rPr>
        <w:t xml:space="preserve"> \text{if } \</w:t>
      </w:r>
      <w:proofErr w:type="spellStart"/>
      <w:r>
        <w:rPr>
          <w:rFonts w:ascii="Courier New" w:hAnsi="Courier New" w:cs="Courier New"/>
          <w:sz w:val="20"/>
          <w:szCs w:val="20"/>
        </w:rPr>
        <w:t>vert</w:t>
      </w:r>
      <w:proofErr w:type="spellEnd"/>
      <w:r>
        <w:rPr>
          <w:rFonts w:ascii="Courier New" w:hAnsi="Courier New" w:cs="Courier New"/>
          <w:sz w:val="20"/>
          <w:szCs w:val="20"/>
        </w:rPr>
        <w:t xml:space="preserve"> p \</w:t>
      </w:r>
      <w:proofErr w:type="spellStart"/>
      <w:r>
        <w:rPr>
          <w:rFonts w:ascii="Courier New" w:hAnsi="Courier New" w:cs="Courier New"/>
          <w:sz w:val="20"/>
          <w:szCs w:val="20"/>
        </w:rPr>
        <w:t>vert</w:t>
      </w:r>
      <w:proofErr w:type="spellEnd"/>
      <w:r>
        <w:rPr>
          <w:rFonts w:ascii="Courier New" w:hAnsi="Courier New" w:cs="Courier New"/>
          <w:sz w:val="20"/>
          <w:szCs w:val="20"/>
        </w:rPr>
        <w:t xml:space="preserve"> = \</w:t>
      </w:r>
      <w:proofErr w:type="spellStart"/>
      <w:r>
        <w:rPr>
          <w:rFonts w:ascii="Courier New" w:hAnsi="Courier New" w:cs="Courier New"/>
          <w:sz w:val="20"/>
          <w:szCs w:val="20"/>
        </w:rPr>
        <w:t>vert</w:t>
      </w:r>
      <w:proofErr w:type="spellEnd"/>
      <w:r>
        <w:rPr>
          <w:rFonts w:ascii="Courier New" w:hAnsi="Courier New" w:cs="Courier New"/>
          <w:sz w:val="20"/>
          <w:szCs w:val="20"/>
        </w:rPr>
        <w:t xml:space="preserve"> n \</w:t>
      </w:r>
      <w:proofErr w:type="spellStart"/>
      <w:r>
        <w:rPr>
          <w:rFonts w:ascii="Courier New" w:hAnsi="Courier New" w:cs="Courier New"/>
          <w:sz w:val="20"/>
          <w:szCs w:val="20"/>
        </w:rPr>
        <w:t>vert</w:t>
      </w:r>
      <w:proofErr w:type="spellEnd"/>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\end{array}</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\right.</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\end{equation}</w:t>
      </w:r>
    </w:p>
    <w:p w:rsidR="00796ABC" w:rsidRDefault="004B5DAA" w:rsidP="00796ABC">
      <w:pPr>
        <w:autoSpaceDE w:val="0"/>
        <w:autoSpaceDN w:val="0"/>
        <w:adjustRightInd w:val="0"/>
        <w:spacing w:after="0" w:line="240" w:lineRule="auto"/>
        <w:rPr>
          <w:rFonts w:ascii="Courier New" w:hAnsi="Courier New" w:cs="Courier New"/>
          <w:sz w:val="20"/>
          <w:szCs w:val="20"/>
        </w:rPr>
      </w:pPr>
      <w:proofErr w:type="gramStart"/>
      <w:ins w:id="69" w:author="Information Technology Services" w:date="2014-01-21T17:30:00Z">
        <w:r>
          <w:rPr>
            <w:rFonts w:ascii="Courier New" w:hAnsi="Courier New" w:cs="Courier New"/>
            <w:sz w:val="20"/>
            <w:szCs w:val="20"/>
          </w:rPr>
          <w:t>w</w:t>
        </w:r>
      </w:ins>
      <w:proofErr w:type="gramEnd"/>
      <w:del w:id="70" w:author="Information Technology Services" w:date="2014-01-21T17:30:00Z">
        <w:r w:rsidR="00796ABC" w:rsidDel="004B5DAA">
          <w:rPr>
            <w:rFonts w:ascii="Courier New" w:hAnsi="Courier New" w:cs="Courier New"/>
            <w:sz w:val="20"/>
            <w:szCs w:val="20"/>
          </w:rPr>
          <w:delText>W</w:delText>
        </w:r>
      </w:del>
      <w:r w:rsidR="00796ABC">
        <w:rPr>
          <w:rFonts w:ascii="Courier New" w:hAnsi="Courier New" w:cs="Courier New"/>
          <w:sz w:val="20"/>
          <w:szCs w:val="20"/>
        </w:rPr>
        <w:t xml:space="preserve">here $ p $ denotes the positive </w:t>
      </w:r>
      <w:del w:id="71" w:author="Information Technology Services" w:date="2014-01-21T17:30:00Z">
        <w:r w:rsidR="00796ABC" w:rsidDel="004B5DAA">
          <w:rPr>
            <w:rFonts w:ascii="Courier New" w:hAnsi="Courier New" w:cs="Courier New"/>
            <w:sz w:val="20"/>
            <w:szCs w:val="20"/>
          </w:rPr>
          <w:delText>setiment</w:delText>
        </w:r>
      </w:del>
      <w:ins w:id="72" w:author="Information Technology Services" w:date="2014-01-21T17:30:00Z">
        <w:r>
          <w:rPr>
            <w:rFonts w:ascii="Courier New" w:hAnsi="Courier New" w:cs="Courier New"/>
            <w:sz w:val="20"/>
            <w:szCs w:val="20"/>
          </w:rPr>
          <w:t>sentiment</w:t>
        </w:r>
      </w:ins>
      <w:r w:rsidR="00796ABC">
        <w:rPr>
          <w:rFonts w:ascii="Courier New" w:hAnsi="Courier New" w:cs="Courier New"/>
          <w:sz w:val="20"/>
          <w:szCs w:val="20"/>
        </w:rPr>
        <w:t xml:space="preserve"> strength and $ n $ denotes negative </w:t>
      </w:r>
      <w:del w:id="73" w:author="Information Technology Services" w:date="2014-01-21T17:30:00Z">
        <w:r w:rsidR="00796ABC" w:rsidDel="004B5DAA">
          <w:rPr>
            <w:rFonts w:ascii="Courier New" w:hAnsi="Courier New" w:cs="Courier New"/>
            <w:sz w:val="20"/>
            <w:szCs w:val="20"/>
          </w:rPr>
          <w:delText>sentment</w:delText>
        </w:r>
      </w:del>
      <w:ins w:id="74" w:author="Information Technology Services" w:date="2014-01-21T17:30:00Z">
        <w:r>
          <w:rPr>
            <w:rFonts w:ascii="Courier New" w:hAnsi="Courier New" w:cs="Courier New"/>
            <w:sz w:val="20"/>
            <w:szCs w:val="20"/>
          </w:rPr>
          <w:t>sentiment</w:t>
        </w:r>
      </w:ins>
      <w:r w:rsidR="00796ABC">
        <w:rPr>
          <w:rFonts w:ascii="Courier New" w:hAnsi="Courier New" w:cs="Courier New"/>
          <w:sz w:val="20"/>
          <w:szCs w:val="20"/>
        </w:rPr>
        <w:t xml:space="preserve"> strength.</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In the sentiment valence space, value 4 indicates neutral sentiment, while values above 4 indicate positive sentiment and values below 4 indicate negative sentiment. </w:t>
      </w:r>
    </w:p>
    <w:p w:rsidR="00796ABC" w:rsidRDefault="00796ABC" w:rsidP="00796ABC">
      <w:pPr>
        <w:autoSpaceDE w:val="0"/>
        <w:autoSpaceDN w:val="0"/>
        <w:adjustRightInd w:val="0"/>
        <w:spacing w:after="0" w:line="240" w:lineRule="auto"/>
        <w:rPr>
          <w:rFonts w:ascii="Courier New" w:hAnsi="Courier New" w:cs="Courier New"/>
          <w:sz w:val="20"/>
          <w:szCs w:val="20"/>
        </w:rPr>
      </w:pP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subsubsection</w:t>
      </w:r>
      <w:proofErr w:type="spellEnd"/>
      <w:r>
        <w:rPr>
          <w:rFonts w:ascii="Courier New" w:hAnsi="Courier New" w:cs="Courier New"/>
          <w:sz w:val="20"/>
          <w:szCs w:val="20"/>
        </w:rPr>
        <w:t>{Concrete Subjective Model}</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\label{concrete}</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As Definition~\</w:t>
      </w:r>
      <w:proofErr w:type="gramStart"/>
      <w:r>
        <w:rPr>
          <w:rFonts w:ascii="Courier New" w:hAnsi="Courier New" w:cs="Courier New"/>
          <w:sz w:val="20"/>
          <w:szCs w:val="20"/>
        </w:rPr>
        <w:t>ref{</w:t>
      </w:r>
      <w:proofErr w:type="gramEnd"/>
      <w:r>
        <w:rPr>
          <w:rFonts w:ascii="Courier New" w:hAnsi="Courier New" w:cs="Courier New"/>
          <w:sz w:val="20"/>
          <w:szCs w:val="20"/>
        </w:rPr>
        <w:t xml:space="preserve">local} describes, for a user $ u $ in a global </w:t>
      </w:r>
      <w:del w:id="75" w:author="Information Technology Services" w:date="2014-01-21T17:31:00Z">
        <w:r w:rsidDel="004B5DAA">
          <w:rPr>
            <w:rFonts w:ascii="Courier New" w:hAnsi="Courier New" w:cs="Courier New"/>
            <w:sz w:val="20"/>
            <w:szCs w:val="20"/>
          </w:rPr>
          <w:delText>netwotk</w:delText>
        </w:r>
      </w:del>
      <w:ins w:id="76" w:author="Information Technology Services" w:date="2014-01-21T17:31:00Z">
        <w:r w:rsidR="004B5DAA">
          <w:rPr>
            <w:rFonts w:ascii="Courier New" w:hAnsi="Courier New" w:cs="Courier New"/>
            <w:sz w:val="20"/>
            <w:szCs w:val="20"/>
          </w:rPr>
          <w:t>network</w:t>
        </w:r>
      </w:ins>
      <w:r>
        <w:rPr>
          <w:rFonts w:ascii="Courier New" w:hAnsi="Courier New" w:cs="Courier New"/>
          <w:sz w:val="20"/>
          <w:szCs w:val="20"/>
        </w:rPr>
        <w:t xml:space="preserve">, we can extract a $ \tau $-ego network $ G_{u}=\left( U,E_{u} \right)  $. </w:t>
      </w:r>
    </w:p>
    <w:p w:rsidR="00796ABC" w:rsidRDefault="004B5DAA" w:rsidP="00796ABC">
      <w:pPr>
        <w:autoSpaceDE w:val="0"/>
        <w:autoSpaceDN w:val="0"/>
        <w:adjustRightInd w:val="0"/>
        <w:spacing w:after="0" w:line="240" w:lineRule="auto"/>
        <w:rPr>
          <w:rFonts w:ascii="Courier New" w:hAnsi="Courier New" w:cs="Courier New"/>
          <w:sz w:val="20"/>
          <w:szCs w:val="20"/>
        </w:rPr>
      </w:pPr>
      <w:ins w:id="77" w:author="Information Technology Services" w:date="2014-01-21T17:31:00Z">
        <w:r>
          <w:rPr>
            <w:rFonts w:ascii="Courier New" w:hAnsi="Courier New" w:cs="Courier New"/>
            <w:sz w:val="20"/>
            <w:szCs w:val="20"/>
          </w:rPr>
          <w:t xml:space="preserve">Also, </w:t>
        </w:r>
      </w:ins>
      <w:del w:id="78" w:author="Information Technology Services" w:date="2014-01-21T17:31:00Z">
        <w:r w:rsidR="00796ABC" w:rsidDel="004B5DAA">
          <w:rPr>
            <w:rFonts w:ascii="Courier New" w:hAnsi="Courier New" w:cs="Courier New"/>
            <w:sz w:val="20"/>
            <w:szCs w:val="20"/>
          </w:rPr>
          <w:delText>And</w:delText>
        </w:r>
      </w:del>
      <w:r w:rsidR="00796ABC">
        <w:rPr>
          <w:rFonts w:ascii="Courier New" w:hAnsi="Courier New" w:cs="Courier New"/>
          <w:sz w:val="20"/>
          <w:szCs w:val="20"/>
        </w:rPr>
        <w:t xml:space="preserve"> the subjective model of each user $ u \in G</w:t>
      </w:r>
      <w:proofErr w:type="gramStart"/>
      <w:r w:rsidR="00796ABC">
        <w:rPr>
          <w:rFonts w:ascii="Courier New" w:hAnsi="Courier New" w:cs="Courier New"/>
          <w:sz w:val="20"/>
          <w:szCs w:val="20"/>
        </w:rPr>
        <w:t>_{</w:t>
      </w:r>
      <w:proofErr w:type="gramEnd"/>
      <w:r w:rsidR="00796ABC">
        <w:rPr>
          <w:rFonts w:ascii="Courier New" w:hAnsi="Courier New" w:cs="Courier New"/>
          <w:sz w:val="20"/>
          <w:szCs w:val="20"/>
        </w:rPr>
        <w:t xml:space="preserve">u} $ can be concreted within the ego network.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We denote tweets set published by a user $ u $ as $ M</w:t>
      </w:r>
      <w:proofErr w:type="gramStart"/>
      <w:r>
        <w:rPr>
          <w:rFonts w:ascii="Courier New" w:hAnsi="Courier New" w:cs="Courier New"/>
          <w:sz w:val="20"/>
          <w:szCs w:val="20"/>
        </w:rPr>
        <w:t>_{</w:t>
      </w:r>
      <w:proofErr w:type="gramEnd"/>
      <w:r>
        <w:rPr>
          <w:rFonts w:ascii="Courier New" w:hAnsi="Courier New" w:cs="Courier New"/>
          <w:sz w:val="20"/>
          <w:szCs w:val="20"/>
        </w:rPr>
        <w:t>u}=\left\</w:t>
      </w:r>
      <w:proofErr w:type="spellStart"/>
      <w:r>
        <w:rPr>
          <w:rFonts w:ascii="Courier New" w:hAnsi="Courier New" w:cs="Courier New"/>
          <w:sz w:val="20"/>
          <w:szCs w:val="20"/>
        </w:rPr>
        <w:t>lbrace</w:t>
      </w:r>
      <w:proofErr w:type="spellEnd"/>
      <w:r>
        <w:rPr>
          <w:rFonts w:ascii="Courier New" w:hAnsi="Courier New" w:cs="Courier New"/>
          <w:sz w:val="20"/>
          <w:szCs w:val="20"/>
        </w:rPr>
        <w:t xml:space="preserve"> m_{</w:t>
      </w:r>
      <w:proofErr w:type="spellStart"/>
      <w:r>
        <w:rPr>
          <w:rFonts w:ascii="Courier New" w:hAnsi="Courier New" w:cs="Courier New"/>
          <w:sz w:val="20"/>
          <w:szCs w:val="20"/>
        </w:rPr>
        <w:t>i</w:t>
      </w:r>
      <w:proofErr w:type="spellEnd"/>
      <w:r>
        <w:rPr>
          <w:rFonts w:ascii="Courier New" w:hAnsi="Courier New" w:cs="Courier New"/>
          <w:sz w:val="20"/>
          <w:szCs w:val="20"/>
        </w:rPr>
        <w:t>} \</w:t>
      </w:r>
      <w:proofErr w:type="spellStart"/>
      <w:r>
        <w:rPr>
          <w:rFonts w:ascii="Courier New" w:hAnsi="Courier New" w:cs="Courier New"/>
          <w:sz w:val="20"/>
          <w:szCs w:val="20"/>
        </w:rPr>
        <w:t>vert</w:t>
      </w:r>
      <w:proofErr w:type="spellEnd"/>
      <w:r>
        <w:rPr>
          <w:rFonts w:ascii="Courier New" w:hAnsi="Courier New" w:cs="Courier New"/>
          <w:sz w:val="20"/>
          <w:szCs w:val="20"/>
        </w:rPr>
        <w:t xml:space="preserve"> </w:t>
      </w:r>
      <w:proofErr w:type="spellStart"/>
      <w:r>
        <w:rPr>
          <w:rFonts w:ascii="Courier New" w:hAnsi="Courier New" w:cs="Courier New"/>
          <w:sz w:val="20"/>
          <w:szCs w:val="20"/>
        </w:rPr>
        <w:t>i</w:t>
      </w:r>
      <w:proofErr w:type="spellEnd"/>
      <w:r>
        <w:rPr>
          <w:rFonts w:ascii="Courier New" w:hAnsi="Courier New" w:cs="Courier New"/>
          <w:sz w:val="20"/>
          <w:szCs w:val="20"/>
        </w:rPr>
        <w:t xml:space="preserve"> \in \left[ 1, \</w:t>
      </w:r>
      <w:proofErr w:type="spellStart"/>
      <w:r>
        <w:rPr>
          <w:rFonts w:ascii="Courier New" w:hAnsi="Courier New" w:cs="Courier New"/>
          <w:sz w:val="20"/>
          <w:szCs w:val="20"/>
        </w:rPr>
        <w:t>cdots</w:t>
      </w:r>
      <w:proofErr w:type="spellEnd"/>
      <w:r>
        <w:rPr>
          <w:rFonts w:ascii="Courier New" w:hAnsi="Courier New" w:cs="Courier New"/>
          <w:sz w:val="20"/>
          <w:szCs w:val="20"/>
        </w:rPr>
        <w:t>, N \right]  \right\</w:t>
      </w:r>
      <w:proofErr w:type="spellStart"/>
      <w:r>
        <w:rPr>
          <w:rFonts w:ascii="Courier New" w:hAnsi="Courier New" w:cs="Courier New"/>
          <w:sz w:val="20"/>
          <w:szCs w:val="20"/>
        </w:rPr>
        <w:t>rbrace</w:t>
      </w:r>
      <w:proofErr w:type="spellEnd"/>
      <w:r>
        <w:rPr>
          <w:rFonts w:ascii="Courier New" w:hAnsi="Courier New" w:cs="Courier New"/>
          <w:sz w:val="20"/>
          <w:szCs w:val="20"/>
        </w:rPr>
        <w:t>$. All tweets in $ M</w:t>
      </w:r>
      <w:proofErr w:type="gramStart"/>
      <w:r>
        <w:rPr>
          <w:rFonts w:ascii="Courier New" w:hAnsi="Courier New" w:cs="Courier New"/>
          <w:sz w:val="20"/>
          <w:szCs w:val="20"/>
        </w:rPr>
        <w:t>_{</w:t>
      </w:r>
      <w:proofErr w:type="gramEnd"/>
      <w:r>
        <w:rPr>
          <w:rFonts w:ascii="Courier New" w:hAnsi="Courier New" w:cs="Courier New"/>
          <w:sz w:val="20"/>
          <w:szCs w:val="20"/>
        </w:rPr>
        <w:t>u} $ is concatenated to a single document $ d_{u} $ to construct Local Topic Space $ T_{u}=\left\</w:t>
      </w:r>
      <w:proofErr w:type="spellStart"/>
      <w:r>
        <w:rPr>
          <w:rFonts w:ascii="Courier New" w:hAnsi="Courier New" w:cs="Courier New"/>
          <w:sz w:val="20"/>
          <w:szCs w:val="20"/>
        </w:rPr>
        <w:t>lbrace</w:t>
      </w:r>
      <w:proofErr w:type="spellEnd"/>
      <w:r>
        <w:rPr>
          <w:rFonts w:ascii="Courier New" w:hAnsi="Courier New" w:cs="Courier New"/>
          <w:sz w:val="20"/>
          <w:szCs w:val="20"/>
        </w:rPr>
        <w:t xml:space="preserve"> t_{</w:t>
      </w:r>
      <w:proofErr w:type="spellStart"/>
      <w:r>
        <w:rPr>
          <w:rFonts w:ascii="Courier New" w:hAnsi="Courier New" w:cs="Courier New"/>
          <w:sz w:val="20"/>
          <w:szCs w:val="20"/>
        </w:rPr>
        <w:t>i</w:t>
      </w:r>
      <w:proofErr w:type="spellEnd"/>
      <w:r>
        <w:rPr>
          <w:rFonts w:ascii="Courier New" w:hAnsi="Courier New" w:cs="Courier New"/>
          <w:sz w:val="20"/>
          <w:szCs w:val="20"/>
        </w:rPr>
        <w:t>} \</w:t>
      </w:r>
      <w:proofErr w:type="spellStart"/>
      <w:r>
        <w:rPr>
          <w:rFonts w:ascii="Courier New" w:hAnsi="Courier New" w:cs="Courier New"/>
          <w:sz w:val="20"/>
          <w:szCs w:val="20"/>
        </w:rPr>
        <w:t>vert</w:t>
      </w:r>
      <w:proofErr w:type="spellEnd"/>
      <w:r>
        <w:rPr>
          <w:rFonts w:ascii="Courier New" w:hAnsi="Courier New" w:cs="Courier New"/>
          <w:sz w:val="20"/>
          <w:szCs w:val="20"/>
        </w:rPr>
        <w:t xml:space="preserve"> </w:t>
      </w:r>
      <w:proofErr w:type="spellStart"/>
      <w:r>
        <w:rPr>
          <w:rFonts w:ascii="Courier New" w:hAnsi="Courier New" w:cs="Courier New"/>
          <w:sz w:val="20"/>
          <w:szCs w:val="20"/>
        </w:rPr>
        <w:t>i</w:t>
      </w:r>
      <w:proofErr w:type="spellEnd"/>
      <w:r>
        <w:rPr>
          <w:rFonts w:ascii="Courier New" w:hAnsi="Courier New" w:cs="Courier New"/>
          <w:sz w:val="20"/>
          <w:szCs w:val="20"/>
        </w:rPr>
        <w:t>=1, \</w:t>
      </w:r>
      <w:proofErr w:type="spellStart"/>
      <w:r>
        <w:rPr>
          <w:rFonts w:ascii="Courier New" w:hAnsi="Courier New" w:cs="Courier New"/>
          <w:sz w:val="20"/>
          <w:szCs w:val="20"/>
        </w:rPr>
        <w:t>cdots</w:t>
      </w:r>
      <w:proofErr w:type="spellEnd"/>
      <w:r>
        <w:rPr>
          <w:rFonts w:ascii="Courier New" w:hAnsi="Courier New" w:cs="Courier New"/>
          <w:sz w:val="20"/>
          <w:szCs w:val="20"/>
        </w:rPr>
        <w:t>, K \right\</w:t>
      </w:r>
      <w:proofErr w:type="spellStart"/>
      <w:r>
        <w:rPr>
          <w:rFonts w:ascii="Courier New" w:hAnsi="Courier New" w:cs="Courier New"/>
          <w:sz w:val="20"/>
          <w:szCs w:val="20"/>
        </w:rPr>
        <w:t>rbrace</w:t>
      </w:r>
      <w:proofErr w:type="spellEnd"/>
      <w:r>
        <w:rPr>
          <w:rFonts w:ascii="Courier New" w:hAnsi="Courier New" w:cs="Courier New"/>
          <w:sz w:val="20"/>
          <w:szCs w:val="20"/>
        </w:rPr>
        <w:t xml:space="preserve"> $ with </w:t>
      </w:r>
      <w:ins w:id="79" w:author="Information Technology Services" w:date="2014-01-21T17:31:00Z">
        <w:r w:rsidR="004B5DAA">
          <w:rPr>
            <w:rFonts w:ascii="Courier New" w:hAnsi="Courier New" w:cs="Courier New"/>
            <w:sz w:val="20"/>
            <w:szCs w:val="20"/>
          </w:rPr>
          <w:t xml:space="preserve">the </w:t>
        </w:r>
      </w:ins>
      <w:r>
        <w:rPr>
          <w:rFonts w:ascii="Courier New" w:hAnsi="Courier New" w:cs="Courier New"/>
          <w:sz w:val="20"/>
          <w:szCs w:val="20"/>
        </w:rPr>
        <w:t>LDA topic model.</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The topic model is built with parameter $ \theta_{u} $\ representing the distribution of user $ u $ over topics he talks about, and parameter $ \beta_{k} $ represents the distribution of each topic over the vocabulary of </w:t>
      </w:r>
      <w:r>
        <w:rPr>
          <w:rFonts w:ascii="Courier New" w:hAnsi="Courier New" w:cs="Courier New"/>
          <w:sz w:val="20"/>
          <w:szCs w:val="20"/>
        </w:rPr>
        <w:lastRenderedPageBreak/>
        <w:t xml:space="preserve">all tweets. </w:t>
      </w:r>
      <w:proofErr w:type="spellStart"/>
      <w:r>
        <w:rPr>
          <w:rFonts w:ascii="Courier New" w:hAnsi="Courier New" w:cs="Courier New"/>
          <w:sz w:val="20"/>
          <w:szCs w:val="20"/>
        </w:rPr>
        <w:t>SentiStrength</w:t>
      </w:r>
      <w:proofErr w:type="spellEnd"/>
      <w:r>
        <w:rPr>
          <w:rFonts w:ascii="Courier New" w:hAnsi="Courier New" w:cs="Courier New"/>
          <w:sz w:val="20"/>
          <w:szCs w:val="20"/>
        </w:rPr>
        <w:t xml:space="preserve"> is applied to each tweet $ m $ in collection $ M</w:t>
      </w:r>
      <w:proofErr w:type="gramStart"/>
      <w:r>
        <w:rPr>
          <w:rFonts w:ascii="Courier New" w:hAnsi="Courier New" w:cs="Courier New"/>
          <w:sz w:val="20"/>
          <w:szCs w:val="20"/>
        </w:rPr>
        <w:t>_{</w:t>
      </w:r>
      <w:proofErr w:type="gramEnd"/>
      <w:r>
        <w:rPr>
          <w:rFonts w:ascii="Courier New" w:hAnsi="Courier New" w:cs="Courier New"/>
          <w:sz w:val="20"/>
          <w:szCs w:val="20"/>
        </w:rPr>
        <w:t xml:space="preserve">u} $ and outputs sentiment strength $ s_{m} $ for tweet $ m $.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Subjective model of user $ u $ is built </w:t>
      </w:r>
      <w:del w:id="80" w:author="Information Technology Services" w:date="2014-01-21T17:53:00Z">
        <w:r w:rsidDel="00D359AA">
          <w:rPr>
            <w:rFonts w:ascii="Courier New" w:hAnsi="Courier New" w:cs="Courier New"/>
            <w:sz w:val="20"/>
            <w:szCs w:val="20"/>
          </w:rPr>
          <w:delText xml:space="preserve">the </w:delText>
        </w:r>
      </w:del>
      <w:r>
        <w:rPr>
          <w:rFonts w:ascii="Courier New" w:hAnsi="Courier New" w:cs="Courier New"/>
          <w:sz w:val="20"/>
          <w:szCs w:val="20"/>
        </w:rPr>
        <w:t xml:space="preserve"> as follows:</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\begin{itemize}</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\item Firstly, for user $ u $, the corresponding $ \theta_{u} $ can be regarded as his topic distribution in the Local Topic Space $ T</w:t>
      </w:r>
      <w:proofErr w:type="gramStart"/>
      <w:r>
        <w:rPr>
          <w:rFonts w:ascii="Courier New" w:hAnsi="Courier New" w:cs="Courier New"/>
          <w:sz w:val="20"/>
          <w:szCs w:val="20"/>
        </w:rPr>
        <w:t>_{</w:t>
      </w:r>
      <w:proofErr w:type="gramEnd"/>
      <w:r>
        <w:rPr>
          <w:rFonts w:ascii="Courier New" w:hAnsi="Courier New" w:cs="Courier New"/>
          <w:sz w:val="20"/>
          <w:szCs w:val="20"/>
        </w:rPr>
        <w:t>u} $, and topics he cares about are $ Z_{u}= \left\</w:t>
      </w:r>
      <w:proofErr w:type="spellStart"/>
      <w:r>
        <w:rPr>
          <w:rFonts w:ascii="Courier New" w:hAnsi="Courier New" w:cs="Courier New"/>
          <w:sz w:val="20"/>
          <w:szCs w:val="20"/>
        </w:rPr>
        <w:t>lbrace</w:t>
      </w:r>
      <w:proofErr w:type="spellEnd"/>
      <w:r>
        <w:rPr>
          <w:rFonts w:ascii="Courier New" w:hAnsi="Courier New" w:cs="Courier New"/>
          <w:sz w:val="20"/>
          <w:szCs w:val="20"/>
        </w:rPr>
        <w:t xml:space="preserve"> z \</w:t>
      </w:r>
      <w:proofErr w:type="spellStart"/>
      <w:r>
        <w:rPr>
          <w:rFonts w:ascii="Courier New" w:hAnsi="Courier New" w:cs="Courier New"/>
          <w:sz w:val="20"/>
          <w:szCs w:val="20"/>
        </w:rPr>
        <w:t>vert</w:t>
      </w:r>
      <w:proofErr w:type="spellEnd"/>
      <w:r>
        <w:rPr>
          <w:rFonts w:ascii="Courier New" w:hAnsi="Courier New" w:cs="Courier New"/>
          <w:sz w:val="20"/>
          <w:szCs w:val="20"/>
        </w:rPr>
        <w:t xml:space="preserve"> p\left( z \</w:t>
      </w:r>
      <w:proofErr w:type="spellStart"/>
      <w:r>
        <w:rPr>
          <w:rFonts w:ascii="Courier New" w:hAnsi="Courier New" w:cs="Courier New"/>
          <w:sz w:val="20"/>
          <w:szCs w:val="20"/>
        </w:rPr>
        <w:t>vert</w:t>
      </w:r>
      <w:proofErr w:type="spellEnd"/>
      <w:r>
        <w:rPr>
          <w:rFonts w:ascii="Courier New" w:hAnsi="Courier New" w:cs="Courier New"/>
          <w:sz w:val="20"/>
          <w:szCs w:val="20"/>
        </w:rPr>
        <w:t xml:space="preserve"> \theta_{u}\left( z \right)  \right)&gt;0 \right\</w:t>
      </w:r>
      <w:proofErr w:type="spellStart"/>
      <w:r>
        <w:rPr>
          <w:rFonts w:ascii="Courier New" w:hAnsi="Courier New" w:cs="Courier New"/>
          <w:sz w:val="20"/>
          <w:szCs w:val="20"/>
        </w:rPr>
        <w:t>rbrace</w:t>
      </w:r>
      <w:proofErr w:type="spellEnd"/>
      <w:r>
        <w:rPr>
          <w:rFonts w:ascii="Courier New" w:hAnsi="Courier New" w:cs="Courier New"/>
          <w:sz w:val="20"/>
          <w:szCs w:val="20"/>
        </w:rPr>
        <w:t xml:space="preserve">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\item Secondly, in order to identify the target of opinion in each tweet, the topic model is applied to each tweet $ m $ to find topics it talks about, which are $ Z</w:t>
      </w:r>
      <w:proofErr w:type="gramStart"/>
      <w:r>
        <w:rPr>
          <w:rFonts w:ascii="Courier New" w:hAnsi="Courier New" w:cs="Courier New"/>
          <w:sz w:val="20"/>
          <w:szCs w:val="20"/>
        </w:rPr>
        <w:t>_{</w:t>
      </w:r>
      <w:proofErr w:type="gramEnd"/>
      <w:r>
        <w:rPr>
          <w:rFonts w:ascii="Courier New" w:hAnsi="Courier New" w:cs="Courier New"/>
          <w:sz w:val="20"/>
          <w:szCs w:val="20"/>
        </w:rPr>
        <w:t>m} =\left\</w:t>
      </w:r>
      <w:proofErr w:type="spellStart"/>
      <w:r>
        <w:rPr>
          <w:rFonts w:ascii="Courier New" w:hAnsi="Courier New" w:cs="Courier New"/>
          <w:sz w:val="20"/>
          <w:szCs w:val="20"/>
        </w:rPr>
        <w:t>lbrace</w:t>
      </w:r>
      <w:proofErr w:type="spellEnd"/>
      <w:r>
        <w:rPr>
          <w:rFonts w:ascii="Courier New" w:hAnsi="Courier New" w:cs="Courier New"/>
          <w:sz w:val="20"/>
          <w:szCs w:val="20"/>
        </w:rPr>
        <w:t xml:space="preserve"> z_{m} \</w:t>
      </w:r>
      <w:proofErr w:type="spellStart"/>
      <w:r>
        <w:rPr>
          <w:rFonts w:ascii="Courier New" w:hAnsi="Courier New" w:cs="Courier New"/>
          <w:sz w:val="20"/>
          <w:szCs w:val="20"/>
        </w:rPr>
        <w:t>vert</w:t>
      </w:r>
      <w:proofErr w:type="spellEnd"/>
      <w:r>
        <w:rPr>
          <w:rFonts w:ascii="Courier New" w:hAnsi="Courier New" w:cs="Courier New"/>
          <w:sz w:val="20"/>
          <w:szCs w:val="20"/>
        </w:rPr>
        <w:t xml:space="preserve"> p\left( z_{m} \</w:t>
      </w:r>
      <w:proofErr w:type="spellStart"/>
      <w:r>
        <w:rPr>
          <w:rFonts w:ascii="Courier New" w:hAnsi="Courier New" w:cs="Courier New"/>
          <w:sz w:val="20"/>
          <w:szCs w:val="20"/>
        </w:rPr>
        <w:t>vert</w:t>
      </w:r>
      <w:proofErr w:type="spellEnd"/>
      <w:r>
        <w:rPr>
          <w:rFonts w:ascii="Courier New" w:hAnsi="Courier New" w:cs="Courier New"/>
          <w:sz w:val="20"/>
          <w:szCs w:val="20"/>
        </w:rPr>
        <w:t xml:space="preserve"> \theta, \beta, Z_{u} \right)&gt;0 \right\</w:t>
      </w:r>
      <w:proofErr w:type="spellStart"/>
      <w:r>
        <w:rPr>
          <w:rFonts w:ascii="Courier New" w:hAnsi="Courier New" w:cs="Courier New"/>
          <w:sz w:val="20"/>
          <w:szCs w:val="20"/>
        </w:rPr>
        <w:t>rbrace</w:t>
      </w:r>
      <w:proofErr w:type="spellEnd"/>
      <w:r>
        <w:rPr>
          <w:rFonts w:ascii="Courier New" w:hAnsi="Courier New" w:cs="Courier New"/>
          <w:sz w:val="20"/>
          <w:szCs w:val="20"/>
        </w:rPr>
        <w:t xml:space="preserve">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\item Thirdly, the opinion distribution of user $ u $ towards topic $ t \in Z</w:t>
      </w:r>
      <w:proofErr w:type="gramStart"/>
      <w:r>
        <w:rPr>
          <w:rFonts w:ascii="Courier New" w:hAnsi="Courier New" w:cs="Courier New"/>
          <w:sz w:val="20"/>
          <w:szCs w:val="20"/>
        </w:rPr>
        <w:t>_{</w:t>
      </w:r>
      <w:proofErr w:type="gramEnd"/>
      <w:r>
        <w:rPr>
          <w:rFonts w:ascii="Courier New" w:hAnsi="Courier New" w:cs="Courier New"/>
          <w:sz w:val="20"/>
          <w:szCs w:val="20"/>
        </w:rPr>
        <w:t xml:space="preserve">u} $ could be calculated as: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\begin{equation}</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\label{</w:t>
      </w:r>
      <w:proofErr w:type="spellStart"/>
      <w:r>
        <w:rPr>
          <w:rFonts w:ascii="Courier New" w:hAnsi="Courier New" w:cs="Courier New"/>
          <w:sz w:val="20"/>
          <w:szCs w:val="20"/>
        </w:rPr>
        <w:t>opinionall</w:t>
      </w:r>
      <w:proofErr w:type="spellEnd"/>
      <w:r>
        <w:rPr>
          <w:rFonts w:ascii="Courier New" w:hAnsi="Courier New" w:cs="Courier New"/>
          <w:sz w:val="20"/>
          <w:szCs w:val="20"/>
        </w:rPr>
        <w:t>}</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d</w:t>
      </w:r>
      <w:proofErr w:type="gramStart"/>
      <w:r>
        <w:rPr>
          <w:rFonts w:ascii="Courier New" w:hAnsi="Courier New" w:cs="Courier New"/>
          <w:sz w:val="20"/>
          <w:szCs w:val="20"/>
        </w:rPr>
        <w:t>_{</w:t>
      </w:r>
      <w:proofErr w:type="spellStart"/>
      <w:proofErr w:type="gramEnd"/>
      <w:r>
        <w:rPr>
          <w:rFonts w:ascii="Courier New" w:hAnsi="Courier New" w:cs="Courier New"/>
          <w:sz w:val="20"/>
          <w:szCs w:val="20"/>
        </w:rPr>
        <w:t>u,t</w:t>
      </w:r>
      <w:proofErr w:type="spellEnd"/>
      <w:r>
        <w:rPr>
          <w:rFonts w:ascii="Courier New" w:hAnsi="Courier New" w:cs="Courier New"/>
          <w:sz w:val="20"/>
          <w:szCs w:val="20"/>
        </w:rPr>
        <w:t>}\left( o \right) = \left\</w:t>
      </w:r>
      <w:proofErr w:type="spellStart"/>
      <w:r>
        <w:rPr>
          <w:rFonts w:ascii="Courier New" w:hAnsi="Courier New" w:cs="Courier New"/>
          <w:sz w:val="20"/>
          <w:szCs w:val="20"/>
        </w:rPr>
        <w:t>lbrace</w:t>
      </w:r>
      <w:proofErr w:type="spellEnd"/>
      <w:r>
        <w:rPr>
          <w:rFonts w:ascii="Courier New" w:hAnsi="Courier New" w:cs="Courier New"/>
          <w:sz w:val="20"/>
          <w:szCs w:val="20"/>
        </w:rPr>
        <w:t xml:space="preserve"> \</w:t>
      </w:r>
      <w:proofErr w:type="spellStart"/>
      <w:r>
        <w:rPr>
          <w:rFonts w:ascii="Courier New" w:hAnsi="Courier New" w:cs="Courier New"/>
          <w:sz w:val="20"/>
          <w:szCs w:val="20"/>
        </w:rPr>
        <w:t>dfrac</w:t>
      </w:r>
      <w:proofErr w:type="spellEnd"/>
      <w:r>
        <w:rPr>
          <w:rFonts w:ascii="Courier New" w:hAnsi="Courier New" w:cs="Courier New"/>
          <w:sz w:val="20"/>
          <w:szCs w:val="20"/>
        </w:rPr>
        <w:t>{N_{o}}{\sum_{o \in O} N_{o}} \</w:t>
      </w:r>
      <w:proofErr w:type="spellStart"/>
      <w:r>
        <w:rPr>
          <w:rFonts w:ascii="Courier New" w:hAnsi="Courier New" w:cs="Courier New"/>
          <w:sz w:val="20"/>
          <w:szCs w:val="20"/>
        </w:rPr>
        <w:t>vert</w:t>
      </w:r>
      <w:proofErr w:type="spellEnd"/>
      <w:r>
        <w:rPr>
          <w:rFonts w:ascii="Courier New" w:hAnsi="Courier New" w:cs="Courier New"/>
          <w:sz w:val="20"/>
          <w:szCs w:val="20"/>
        </w:rPr>
        <w:t xml:space="preserve"> O=\left[ 0, \</w:t>
      </w:r>
      <w:proofErr w:type="spellStart"/>
      <w:r>
        <w:rPr>
          <w:rFonts w:ascii="Courier New" w:hAnsi="Courier New" w:cs="Courier New"/>
          <w:sz w:val="20"/>
          <w:szCs w:val="20"/>
        </w:rPr>
        <w:t>cdots</w:t>
      </w:r>
      <w:proofErr w:type="spellEnd"/>
      <w:r>
        <w:rPr>
          <w:rFonts w:ascii="Courier New" w:hAnsi="Courier New" w:cs="Courier New"/>
          <w:sz w:val="20"/>
          <w:szCs w:val="20"/>
        </w:rPr>
        <w:t>, 8 \right] \right\</w:t>
      </w:r>
      <w:proofErr w:type="spellStart"/>
      <w:r>
        <w:rPr>
          <w:rFonts w:ascii="Courier New" w:hAnsi="Courier New" w:cs="Courier New"/>
          <w:sz w:val="20"/>
          <w:szCs w:val="20"/>
        </w:rPr>
        <w:t>rbrace</w:t>
      </w:r>
      <w:proofErr w:type="spellEnd"/>
      <w:r>
        <w:rPr>
          <w:rFonts w:ascii="Courier New" w:hAnsi="Courier New" w:cs="Courier New"/>
          <w:sz w:val="20"/>
          <w:szCs w:val="20"/>
        </w:rPr>
        <w:t xml:space="preserve">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\end{equation}</w:t>
      </w:r>
    </w:p>
    <w:p w:rsidR="00796ABC" w:rsidRDefault="00796ABC" w:rsidP="00796ABC">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where</w:t>
      </w:r>
      <w:proofErr w:type="gramEnd"/>
      <w:r>
        <w:rPr>
          <w:rFonts w:ascii="Courier New" w:hAnsi="Courier New" w:cs="Courier New"/>
          <w:sz w:val="20"/>
          <w:szCs w:val="20"/>
        </w:rPr>
        <w:t xml:space="preserve"> $ N_{o} $ is the number of times user $ u $ expresses an opinion towards topic $ t $ with sentiment strength $ o $, which could be calculated as:</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\begin{equation}</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\label{opinion1}</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N_{o}=\sum_{m \in Mu} I\left( s_{m} \right) , \text{ if } s_{m}=o \&amp; t \in Z_{m}</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\end{equation}</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\begin{equation}</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\label{opinion2}</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w:t>
      </w:r>
      <w:proofErr w:type="gramStart"/>
      <w:r>
        <w:rPr>
          <w:rFonts w:ascii="Courier New" w:hAnsi="Courier New" w:cs="Courier New"/>
          <w:sz w:val="20"/>
          <w:szCs w:val="20"/>
        </w:rPr>
        <w:t>left(</w:t>
      </w:r>
      <w:proofErr w:type="gramEnd"/>
      <w:r>
        <w:rPr>
          <w:rFonts w:ascii="Courier New" w:hAnsi="Courier New" w:cs="Courier New"/>
          <w:sz w:val="20"/>
          <w:szCs w:val="20"/>
        </w:rPr>
        <w:t xml:space="preserve"> s_{m} \right)=\left\{</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\begin{array}{</w:t>
      </w:r>
      <w:proofErr w:type="spellStart"/>
      <w:r>
        <w:rPr>
          <w:rFonts w:ascii="Courier New" w:hAnsi="Courier New" w:cs="Courier New"/>
          <w:sz w:val="20"/>
          <w:szCs w:val="20"/>
        </w:rPr>
        <w:t>ll</w:t>
      </w:r>
      <w:proofErr w:type="spellEnd"/>
      <w:r>
        <w:rPr>
          <w:rFonts w:ascii="Courier New" w:hAnsi="Courier New" w:cs="Courier New"/>
          <w:sz w:val="20"/>
          <w:szCs w:val="20"/>
        </w:rPr>
        <w:t>}</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 &amp; \text{</w:t>
      </w:r>
      <w:proofErr w:type="gramStart"/>
      <w:r>
        <w:rPr>
          <w:rFonts w:ascii="Courier New" w:hAnsi="Courier New" w:cs="Courier New"/>
          <w:sz w:val="20"/>
          <w:szCs w:val="20"/>
        </w:rPr>
        <w:t>if }</w:t>
      </w:r>
      <w:proofErr w:type="gramEnd"/>
      <w:r>
        <w:rPr>
          <w:rFonts w:ascii="Courier New" w:hAnsi="Courier New" w:cs="Courier New"/>
          <w:sz w:val="20"/>
          <w:szCs w:val="20"/>
        </w:rPr>
        <w:t xml:space="preserve"> s_{m}=o \&amp; t \in Z_{m}\\</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 &amp; \text{else}</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\end{array}</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\right.</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\end{equation}</w:t>
      </w:r>
    </w:p>
    <w:p w:rsidR="00796ABC" w:rsidRDefault="00796ABC" w:rsidP="00796ABC">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where</w:t>
      </w:r>
      <w:proofErr w:type="gramEnd"/>
      <w:r>
        <w:rPr>
          <w:rFonts w:ascii="Courier New" w:hAnsi="Courier New" w:cs="Courier New"/>
          <w:sz w:val="20"/>
          <w:szCs w:val="20"/>
        </w:rPr>
        <w:t xml:space="preserve"> $ s_{m} $ denotes the sentiment strength of tweet $ m $. For simplicity, we assume the sentiment of tweet $ m $ is related to every topic it talks about in $ Z</w:t>
      </w:r>
      <w:proofErr w:type="gramStart"/>
      <w:r>
        <w:rPr>
          <w:rFonts w:ascii="Courier New" w:hAnsi="Courier New" w:cs="Courier New"/>
          <w:sz w:val="20"/>
          <w:szCs w:val="20"/>
        </w:rPr>
        <w:t>_{</w:t>
      </w:r>
      <w:proofErr w:type="gramEnd"/>
      <w:r>
        <w:rPr>
          <w:rFonts w:ascii="Courier New" w:hAnsi="Courier New" w:cs="Courier New"/>
          <w:sz w:val="20"/>
          <w:szCs w:val="20"/>
        </w:rPr>
        <w:t>m}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\end{itemize}</w:t>
      </w:r>
    </w:p>
    <w:p w:rsidR="00796ABC" w:rsidRDefault="00796ABC" w:rsidP="00796ABC">
      <w:pPr>
        <w:autoSpaceDE w:val="0"/>
        <w:autoSpaceDN w:val="0"/>
        <w:adjustRightInd w:val="0"/>
        <w:spacing w:after="0" w:line="240" w:lineRule="auto"/>
        <w:rPr>
          <w:rFonts w:ascii="Courier New" w:hAnsi="Courier New" w:cs="Courier New"/>
          <w:sz w:val="20"/>
          <w:szCs w:val="20"/>
        </w:rPr>
      </w:pP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Totally, we build subjective model $ P\</w:t>
      </w:r>
      <w:proofErr w:type="gramStart"/>
      <w:r>
        <w:rPr>
          <w:rFonts w:ascii="Courier New" w:hAnsi="Courier New" w:cs="Courier New"/>
          <w:sz w:val="20"/>
          <w:szCs w:val="20"/>
        </w:rPr>
        <w:t>left(</w:t>
      </w:r>
      <w:proofErr w:type="gramEnd"/>
      <w:r>
        <w:rPr>
          <w:rFonts w:ascii="Courier New" w:hAnsi="Courier New" w:cs="Courier New"/>
          <w:sz w:val="20"/>
          <w:szCs w:val="20"/>
        </w:rPr>
        <w:t xml:space="preserve"> u \right) $ for user $ u $ as:</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\begin{equation}</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\label{</w:t>
      </w:r>
      <w:proofErr w:type="spellStart"/>
      <w:r>
        <w:rPr>
          <w:rFonts w:ascii="Courier New" w:hAnsi="Courier New" w:cs="Courier New"/>
          <w:sz w:val="20"/>
          <w:szCs w:val="20"/>
        </w:rPr>
        <w:t>subuser</w:t>
      </w:r>
      <w:proofErr w:type="spellEnd"/>
      <w:r>
        <w:rPr>
          <w:rFonts w:ascii="Courier New" w:hAnsi="Courier New" w:cs="Courier New"/>
          <w:sz w:val="20"/>
          <w:szCs w:val="20"/>
        </w:rPr>
        <w:t>}</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P\left( u \right)= \left\</w:t>
      </w:r>
      <w:proofErr w:type="spellStart"/>
      <w:r>
        <w:rPr>
          <w:rFonts w:ascii="Courier New" w:hAnsi="Courier New" w:cs="Courier New"/>
          <w:sz w:val="20"/>
          <w:szCs w:val="20"/>
        </w:rPr>
        <w:t>lbrace</w:t>
      </w:r>
      <w:proofErr w:type="spellEnd"/>
      <w:r>
        <w:rPr>
          <w:rFonts w:ascii="Courier New" w:hAnsi="Courier New" w:cs="Courier New"/>
          <w:sz w:val="20"/>
          <w:szCs w:val="20"/>
        </w:rPr>
        <w:t xml:space="preserve"> \left( t, p\left( z \</w:t>
      </w:r>
      <w:proofErr w:type="spellStart"/>
      <w:r>
        <w:rPr>
          <w:rFonts w:ascii="Courier New" w:hAnsi="Courier New" w:cs="Courier New"/>
          <w:sz w:val="20"/>
          <w:szCs w:val="20"/>
        </w:rPr>
        <w:t>vert</w:t>
      </w:r>
      <w:proofErr w:type="spellEnd"/>
      <w:r>
        <w:rPr>
          <w:rFonts w:ascii="Courier New" w:hAnsi="Courier New" w:cs="Courier New"/>
          <w:sz w:val="20"/>
          <w:szCs w:val="20"/>
        </w:rPr>
        <w:t xml:space="preserve"> \theta_{u} \right), d_{</w:t>
      </w:r>
      <w:proofErr w:type="spellStart"/>
      <w:r>
        <w:rPr>
          <w:rFonts w:ascii="Courier New" w:hAnsi="Courier New" w:cs="Courier New"/>
          <w:sz w:val="20"/>
          <w:szCs w:val="20"/>
        </w:rPr>
        <w:t>u,t</w:t>
      </w:r>
      <w:proofErr w:type="spellEnd"/>
      <w:r>
        <w:rPr>
          <w:rFonts w:ascii="Courier New" w:hAnsi="Courier New" w:cs="Courier New"/>
          <w:sz w:val="20"/>
          <w:szCs w:val="20"/>
        </w:rPr>
        <w:t>}\left( o \right) \right)  \</w:t>
      </w:r>
      <w:proofErr w:type="spellStart"/>
      <w:r>
        <w:rPr>
          <w:rFonts w:ascii="Courier New" w:hAnsi="Courier New" w:cs="Courier New"/>
          <w:sz w:val="20"/>
          <w:szCs w:val="20"/>
        </w:rPr>
        <w:t>vert</w:t>
      </w:r>
      <w:proofErr w:type="spellEnd"/>
      <w:r>
        <w:rPr>
          <w:rFonts w:ascii="Courier New" w:hAnsi="Courier New" w:cs="Courier New"/>
          <w:sz w:val="20"/>
          <w:szCs w:val="20"/>
        </w:rPr>
        <w:t xml:space="preserve"> t \in Z_{u}, o \in O  \right\</w:t>
      </w:r>
      <w:proofErr w:type="spellStart"/>
      <w:r>
        <w:rPr>
          <w:rFonts w:ascii="Courier New" w:hAnsi="Courier New" w:cs="Courier New"/>
          <w:sz w:val="20"/>
          <w:szCs w:val="20"/>
        </w:rPr>
        <w:t>rbrace</w:t>
      </w:r>
      <w:proofErr w:type="spellEnd"/>
      <w:r>
        <w:rPr>
          <w:rFonts w:ascii="Courier New" w:hAnsi="Courier New" w:cs="Courier New"/>
          <w:sz w:val="20"/>
          <w:szCs w:val="20"/>
        </w:rPr>
        <w:t xml:space="preserve">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\end{equation}</w:t>
      </w:r>
    </w:p>
    <w:p w:rsidR="00796ABC" w:rsidRDefault="00796ABC" w:rsidP="00796ABC">
      <w:pPr>
        <w:autoSpaceDE w:val="0"/>
        <w:autoSpaceDN w:val="0"/>
        <w:adjustRightInd w:val="0"/>
        <w:spacing w:after="0" w:line="240" w:lineRule="auto"/>
        <w:rPr>
          <w:rFonts w:ascii="Courier New" w:hAnsi="Courier New" w:cs="Courier New"/>
          <w:sz w:val="20"/>
          <w:szCs w:val="20"/>
        </w:rPr>
      </w:pP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\section{</w:t>
      </w:r>
      <w:proofErr w:type="spellStart"/>
      <w:r>
        <w:rPr>
          <w:rFonts w:ascii="Courier New" w:hAnsi="Courier New" w:cs="Courier New"/>
          <w:sz w:val="20"/>
          <w:szCs w:val="20"/>
        </w:rPr>
        <w:t>Retweeting</w:t>
      </w:r>
      <w:proofErr w:type="spellEnd"/>
      <w:r>
        <w:rPr>
          <w:rFonts w:ascii="Courier New" w:hAnsi="Courier New" w:cs="Courier New"/>
          <w:sz w:val="20"/>
          <w:szCs w:val="20"/>
        </w:rPr>
        <w:t xml:space="preserve"> Analysis </w:t>
      </w:r>
      <w:proofErr w:type="gramStart"/>
      <w:r>
        <w:rPr>
          <w:rFonts w:ascii="Courier New" w:hAnsi="Courier New" w:cs="Courier New"/>
          <w:sz w:val="20"/>
          <w:szCs w:val="20"/>
        </w:rPr>
        <w:t>With</w:t>
      </w:r>
      <w:proofErr w:type="gramEnd"/>
      <w:r>
        <w:rPr>
          <w:rFonts w:ascii="Courier New" w:hAnsi="Courier New" w:cs="Courier New"/>
          <w:sz w:val="20"/>
          <w:szCs w:val="20"/>
        </w:rPr>
        <w:t xml:space="preserve"> Subjective Model}</w:t>
      </w:r>
    </w:p>
    <w:p w:rsidR="00796ABC" w:rsidRDefault="00796ABC" w:rsidP="00796ABC">
      <w:pPr>
        <w:autoSpaceDE w:val="0"/>
        <w:autoSpaceDN w:val="0"/>
        <w:adjustRightInd w:val="0"/>
        <w:spacing w:after="0" w:line="240" w:lineRule="auto"/>
        <w:rPr>
          <w:rFonts w:ascii="Courier New" w:hAnsi="Courier New" w:cs="Courier New"/>
          <w:sz w:val="20"/>
          <w:szCs w:val="20"/>
        </w:rPr>
      </w:pP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Many factors have been proved to </w:t>
      </w:r>
      <w:ins w:id="81" w:author="Information Technology Services" w:date="2014-01-21T18:14:00Z">
        <w:r w:rsidR="007A2D0D">
          <w:rPr>
            <w:rFonts w:ascii="Courier New" w:hAnsi="Courier New" w:cs="Courier New"/>
            <w:sz w:val="20"/>
            <w:szCs w:val="20"/>
          </w:rPr>
          <w:t>affect</w:t>
        </w:r>
      </w:ins>
      <w:del w:id="82" w:author="Information Technology Services" w:date="2014-01-21T17:52:00Z">
        <w:r w:rsidDel="00D359AA">
          <w:rPr>
            <w:rFonts w:ascii="Courier New" w:hAnsi="Courier New" w:cs="Courier New"/>
            <w:sz w:val="20"/>
            <w:szCs w:val="20"/>
          </w:rPr>
          <w:delText>influence</w:delText>
        </w:r>
      </w:del>
      <w:r>
        <w:rPr>
          <w:rFonts w:ascii="Courier New" w:hAnsi="Courier New" w:cs="Courier New"/>
          <w:sz w:val="20"/>
          <w:szCs w:val="20"/>
        </w:rPr>
        <w:t xml:space="preserve"> </w:t>
      </w:r>
      <w:proofErr w:type="spellStart"/>
      <w:r>
        <w:rPr>
          <w:rFonts w:ascii="Courier New" w:hAnsi="Courier New" w:cs="Courier New"/>
          <w:sz w:val="20"/>
          <w:szCs w:val="20"/>
        </w:rPr>
        <w:t>retweeting</w:t>
      </w:r>
      <w:proofErr w:type="spellEnd"/>
      <w:r>
        <w:rPr>
          <w:rFonts w:ascii="Courier New" w:hAnsi="Courier New" w:cs="Courier New"/>
          <w:sz w:val="20"/>
          <w:szCs w:val="20"/>
        </w:rPr>
        <w:t xml:space="preserve"> </w:t>
      </w:r>
      <w:proofErr w:type="spellStart"/>
      <w:r>
        <w:rPr>
          <w:rFonts w:ascii="Courier New" w:hAnsi="Courier New" w:cs="Courier New"/>
          <w:sz w:val="20"/>
          <w:szCs w:val="20"/>
        </w:rPr>
        <w:t>behavior</w:t>
      </w:r>
      <w:proofErr w:type="spellEnd"/>
      <w:r>
        <w:rPr>
          <w:rFonts w:ascii="Courier New" w:hAnsi="Courier New" w:cs="Courier New"/>
          <w:sz w:val="20"/>
          <w:szCs w:val="20"/>
        </w:rPr>
        <w:t xml:space="preserve"> \cite{Suh2010</w:t>
      </w:r>
      <w:proofErr w:type="gramStart"/>
      <w:r>
        <w:rPr>
          <w:rFonts w:ascii="Courier New" w:hAnsi="Courier New" w:cs="Courier New"/>
          <w:sz w:val="20"/>
          <w:szCs w:val="20"/>
        </w:rPr>
        <w:t>,conf</w:t>
      </w:r>
      <w:proofErr w:type="gramEnd"/>
      <w:r>
        <w:rPr>
          <w:rFonts w:ascii="Courier New" w:hAnsi="Courier New" w:cs="Courier New"/>
          <w:sz w:val="20"/>
          <w:szCs w:val="20"/>
        </w:rPr>
        <w:t>/</w:t>
      </w:r>
      <w:proofErr w:type="spellStart"/>
      <w:r>
        <w:rPr>
          <w:rFonts w:ascii="Courier New" w:hAnsi="Courier New" w:cs="Courier New"/>
          <w:sz w:val="20"/>
          <w:szCs w:val="20"/>
        </w:rPr>
        <w:t>icwsm</w:t>
      </w:r>
      <w:proofErr w:type="spellEnd"/>
      <w:r>
        <w:rPr>
          <w:rFonts w:ascii="Courier New" w:hAnsi="Courier New" w:cs="Courier New"/>
          <w:sz w:val="20"/>
          <w:szCs w:val="20"/>
        </w:rPr>
        <w:t xml:space="preserve">/MacskassyM11,Comarela:2012UFA}, however few researches have investigated the subjective motivation of a user to </w:t>
      </w:r>
      <w:proofErr w:type="spellStart"/>
      <w:r>
        <w:rPr>
          <w:rFonts w:ascii="Courier New" w:hAnsi="Courier New" w:cs="Courier New"/>
          <w:sz w:val="20"/>
          <w:szCs w:val="20"/>
        </w:rPr>
        <w:t>retweet</w:t>
      </w:r>
      <w:proofErr w:type="spellEnd"/>
      <w:r>
        <w:rPr>
          <w:rFonts w:ascii="Courier New" w:hAnsi="Courier New" w:cs="Courier New"/>
          <w:sz w:val="20"/>
          <w:szCs w:val="20"/>
        </w:rPr>
        <w:t xml:space="preserve"> a message.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Therefore we will study whether </w:t>
      </w:r>
      <w:ins w:id="83" w:author="Information Technology Services" w:date="2014-01-21T17:53:00Z">
        <w:r w:rsidR="00D359AA">
          <w:rPr>
            <w:rFonts w:ascii="Courier New" w:hAnsi="Courier New" w:cs="Courier New"/>
            <w:sz w:val="20"/>
            <w:szCs w:val="20"/>
          </w:rPr>
          <w:t xml:space="preserve">the </w:t>
        </w:r>
      </w:ins>
      <w:r>
        <w:rPr>
          <w:rFonts w:ascii="Courier New" w:hAnsi="Courier New" w:cs="Courier New"/>
          <w:sz w:val="20"/>
          <w:szCs w:val="20"/>
        </w:rPr>
        <w:t xml:space="preserve">subjective model can help understand underlying reasons of a user's </w:t>
      </w:r>
      <w:proofErr w:type="spellStart"/>
      <w:r>
        <w:rPr>
          <w:rFonts w:ascii="Courier New" w:hAnsi="Courier New" w:cs="Courier New"/>
          <w:sz w:val="20"/>
          <w:szCs w:val="20"/>
        </w:rPr>
        <w:t>retweeting</w:t>
      </w:r>
      <w:proofErr w:type="spellEnd"/>
      <w:r>
        <w:rPr>
          <w:rFonts w:ascii="Courier New" w:hAnsi="Courier New" w:cs="Courier New"/>
          <w:sz w:val="20"/>
          <w:szCs w:val="20"/>
        </w:rPr>
        <w:t xml:space="preserve"> </w:t>
      </w:r>
      <w:proofErr w:type="spellStart"/>
      <w:r>
        <w:rPr>
          <w:rFonts w:ascii="Courier New" w:hAnsi="Courier New" w:cs="Courier New"/>
          <w:sz w:val="20"/>
          <w:szCs w:val="20"/>
        </w:rPr>
        <w:t>behavior</w:t>
      </w:r>
      <w:proofErr w:type="spellEnd"/>
      <w:r>
        <w:rPr>
          <w:rFonts w:ascii="Courier New" w:hAnsi="Courier New" w:cs="Courier New"/>
          <w:sz w:val="20"/>
          <w:szCs w:val="20"/>
        </w:rPr>
        <w:t>.</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 xml:space="preserve">Apart from the context constraints, a tweet is more likely to be </w:t>
      </w:r>
      <w:proofErr w:type="spellStart"/>
      <w:r>
        <w:rPr>
          <w:rFonts w:ascii="Courier New" w:hAnsi="Courier New" w:cs="Courier New"/>
          <w:sz w:val="20"/>
          <w:szCs w:val="20"/>
        </w:rPr>
        <w:t>retweeted</w:t>
      </w:r>
      <w:proofErr w:type="spellEnd"/>
      <w:r>
        <w:rPr>
          <w:rFonts w:ascii="Courier New" w:hAnsi="Courier New" w:cs="Courier New"/>
          <w:sz w:val="20"/>
          <w:szCs w:val="20"/>
        </w:rPr>
        <w:t xml:space="preserve"> by subjective users who find it worth to.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Therefore, we are not interested in modelling the tweet by itself as other researches \cite{Naveed:2011SMC</w:t>
      </w:r>
      <w:proofErr w:type="gramStart"/>
      <w:r>
        <w:rPr>
          <w:rFonts w:ascii="Courier New" w:hAnsi="Courier New" w:cs="Courier New"/>
          <w:sz w:val="20"/>
          <w:szCs w:val="20"/>
        </w:rPr>
        <w:t>,2011:NaveedGKC,conf</w:t>
      </w:r>
      <w:proofErr w:type="gramEnd"/>
      <w:r>
        <w:rPr>
          <w:rFonts w:ascii="Courier New" w:hAnsi="Courier New" w:cs="Courier New"/>
          <w:sz w:val="20"/>
          <w:szCs w:val="20"/>
        </w:rPr>
        <w:t>/</w:t>
      </w:r>
      <w:proofErr w:type="spellStart"/>
      <w:r>
        <w:rPr>
          <w:rFonts w:ascii="Courier New" w:hAnsi="Courier New" w:cs="Courier New"/>
          <w:sz w:val="20"/>
          <w:szCs w:val="20"/>
        </w:rPr>
        <w:t>icwsm</w:t>
      </w:r>
      <w:proofErr w:type="spellEnd"/>
      <w:r>
        <w:rPr>
          <w:rFonts w:ascii="Courier New" w:hAnsi="Courier New" w:cs="Courier New"/>
          <w:sz w:val="20"/>
          <w:szCs w:val="20"/>
        </w:rPr>
        <w:t xml:space="preserve">/PfitznerGS12}, but how the tweet resonate with the users who might want to disseminate it.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We assume the motivation of a user to </w:t>
      </w:r>
      <w:proofErr w:type="spellStart"/>
      <w:r>
        <w:rPr>
          <w:rFonts w:ascii="Courier New" w:hAnsi="Courier New" w:cs="Courier New"/>
          <w:sz w:val="20"/>
          <w:szCs w:val="20"/>
        </w:rPr>
        <w:t>retweet</w:t>
      </w:r>
      <w:proofErr w:type="spellEnd"/>
      <w:r>
        <w:rPr>
          <w:rFonts w:ascii="Courier New" w:hAnsi="Courier New" w:cs="Courier New"/>
          <w:sz w:val="20"/>
          <w:szCs w:val="20"/>
        </w:rPr>
        <w:t xml:space="preserve"> a message lies in that the user considers only the tweet content arousing his resonation without context perturbation.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If a tweet is published, all followers of its author will receive it in time, and followers are likely to </w:t>
      </w:r>
      <w:proofErr w:type="spellStart"/>
      <w:r>
        <w:rPr>
          <w:rFonts w:ascii="Courier New" w:hAnsi="Courier New" w:cs="Courier New"/>
          <w:sz w:val="20"/>
          <w:szCs w:val="20"/>
        </w:rPr>
        <w:t>retweet</w:t>
      </w:r>
      <w:proofErr w:type="spellEnd"/>
      <w:r>
        <w:rPr>
          <w:rFonts w:ascii="Courier New" w:hAnsi="Courier New" w:cs="Courier New"/>
          <w:sz w:val="20"/>
          <w:szCs w:val="20"/>
        </w:rPr>
        <w:t xml:space="preserve"> it if they find it worthwhile.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Under such assumption, we investigate the problem in </w:t>
      </w:r>
      <w:ins w:id="84" w:author="Information Technology Services" w:date="2014-01-21T17:54:00Z">
        <w:r w:rsidR="00D359AA">
          <w:rPr>
            <w:rFonts w:ascii="Courier New" w:hAnsi="Courier New" w:cs="Courier New"/>
            <w:sz w:val="20"/>
            <w:szCs w:val="20"/>
          </w:rPr>
          <w:t xml:space="preserve">a </w:t>
        </w:r>
      </w:ins>
      <w:r>
        <w:rPr>
          <w:rFonts w:ascii="Courier New" w:hAnsi="Courier New" w:cs="Courier New"/>
          <w:sz w:val="20"/>
          <w:szCs w:val="20"/>
        </w:rPr>
        <w:t>1-ego network for the author of target tweet</w:t>
      </w:r>
      <w:ins w:id="85" w:author="Information Technology Services" w:date="2014-01-21T17:54:00Z">
        <w:r w:rsidR="00D359AA">
          <w:rPr>
            <w:rFonts w:ascii="Courier New" w:hAnsi="Courier New" w:cs="Courier New"/>
            <w:sz w:val="20"/>
            <w:szCs w:val="20"/>
          </w:rPr>
          <w:t>s</w:t>
        </w:r>
      </w:ins>
      <w:r>
        <w:rPr>
          <w:rFonts w:ascii="Courier New" w:hAnsi="Courier New" w:cs="Courier New"/>
          <w:sz w:val="20"/>
          <w:szCs w:val="20"/>
        </w:rPr>
        <w:t xml:space="preserve">.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The relation between tweet, author and followers can be illustrated as Figure~\</w:t>
      </w:r>
      <w:proofErr w:type="gramStart"/>
      <w:r>
        <w:rPr>
          <w:rFonts w:ascii="Courier New" w:hAnsi="Courier New" w:cs="Courier New"/>
          <w:sz w:val="20"/>
          <w:szCs w:val="20"/>
        </w:rPr>
        <w:t>ref{</w:t>
      </w:r>
      <w:proofErr w:type="gramEnd"/>
      <w:r>
        <w:rPr>
          <w:rFonts w:ascii="Courier New" w:hAnsi="Courier New" w:cs="Courier New"/>
          <w:sz w:val="20"/>
          <w:szCs w:val="20"/>
        </w:rPr>
        <w:t>fig1}.</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\begin{figure}[</w:t>
      </w:r>
      <w:proofErr w:type="spellStart"/>
      <w:r>
        <w:rPr>
          <w:rFonts w:ascii="Courier New" w:hAnsi="Courier New" w:cs="Courier New"/>
          <w:sz w:val="20"/>
          <w:szCs w:val="20"/>
        </w:rPr>
        <w:t>htb</w:t>
      </w:r>
      <w:proofErr w:type="spellEnd"/>
      <w:r>
        <w:rPr>
          <w:rFonts w:ascii="Courier New" w:hAnsi="Courier New" w:cs="Courier New"/>
          <w:sz w:val="20"/>
          <w:szCs w:val="20"/>
        </w:rPr>
        <w:t>]</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setlength</w:t>
      </w:r>
      <w:proofErr w:type="spellEnd"/>
      <w:r>
        <w:rPr>
          <w:rFonts w:ascii="Courier New" w:hAnsi="Courier New" w:cs="Courier New"/>
          <w:sz w:val="20"/>
          <w:szCs w:val="20"/>
        </w:rPr>
        <w:t>{\</w:t>
      </w:r>
      <w:proofErr w:type="spellStart"/>
      <w:r>
        <w:rPr>
          <w:rFonts w:ascii="Courier New" w:hAnsi="Courier New" w:cs="Courier New"/>
          <w:sz w:val="20"/>
          <w:szCs w:val="20"/>
        </w:rPr>
        <w:t>belowcaptionskip</w:t>
      </w:r>
      <w:proofErr w:type="spellEnd"/>
      <w:r>
        <w:rPr>
          <w:rFonts w:ascii="Courier New" w:hAnsi="Courier New" w:cs="Courier New"/>
          <w:sz w:val="20"/>
          <w:szCs w:val="20"/>
        </w:rPr>
        <w:t xml:space="preserve">}{-0.2cm}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centering</w:t>
      </w:r>
      <w:proofErr w:type="spellEnd"/>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includegraphics</w:t>
      </w:r>
      <w:proofErr w:type="spellEnd"/>
      <w:r>
        <w:rPr>
          <w:rFonts w:ascii="Courier New" w:hAnsi="Courier New" w:cs="Courier New"/>
          <w:sz w:val="20"/>
          <w:szCs w:val="20"/>
        </w:rPr>
        <w:t>[width=2.1in</w:t>
      </w:r>
      <w:proofErr w:type="gramStart"/>
      <w:r>
        <w:rPr>
          <w:rFonts w:ascii="Courier New" w:hAnsi="Courier New" w:cs="Courier New"/>
          <w:sz w:val="20"/>
          <w:szCs w:val="20"/>
        </w:rPr>
        <w:t>,height</w:t>
      </w:r>
      <w:proofErr w:type="gramEnd"/>
      <w:r>
        <w:rPr>
          <w:rFonts w:ascii="Courier New" w:hAnsi="Courier New" w:cs="Courier New"/>
          <w:sz w:val="20"/>
          <w:szCs w:val="20"/>
        </w:rPr>
        <w:t>=2.0in]{ego.pdf}</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spellStart"/>
      <w:proofErr w:type="gramStart"/>
      <w:r>
        <w:rPr>
          <w:rFonts w:ascii="Courier New" w:hAnsi="Courier New" w:cs="Courier New"/>
          <w:sz w:val="20"/>
          <w:szCs w:val="20"/>
        </w:rPr>
        <w:t>vspace</w:t>
      </w:r>
      <w:proofErr w:type="spellEnd"/>
      <w:r>
        <w:rPr>
          <w:rFonts w:ascii="Courier New" w:hAnsi="Courier New" w:cs="Courier New"/>
          <w:sz w:val="20"/>
          <w:szCs w:val="20"/>
        </w:rPr>
        <w:t>{</w:t>
      </w:r>
      <w:proofErr w:type="gramEnd"/>
      <w:r>
        <w:rPr>
          <w:rFonts w:ascii="Courier New" w:hAnsi="Courier New" w:cs="Courier New"/>
          <w:sz w:val="20"/>
          <w:szCs w:val="20"/>
        </w:rPr>
        <w:t>-4em}</w:t>
      </w:r>
    </w:p>
    <w:p w:rsidR="00796ABC" w:rsidRDefault="00796ABC" w:rsidP="00796ABC">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\caption{Illustration of relations between tweet, author and followers.</w:t>
      </w:r>
      <w:proofErr w:type="gramEnd"/>
      <w:r>
        <w:rPr>
          <w:rFonts w:ascii="Courier New" w:hAnsi="Courier New" w:cs="Courier New"/>
          <w:sz w:val="20"/>
          <w:szCs w:val="20"/>
        </w:rPr>
        <w:t xml:space="preserve"> Author is denoted as $ u</w:t>
      </w:r>
      <w:proofErr w:type="gramStart"/>
      <w:r>
        <w:rPr>
          <w:rFonts w:ascii="Courier New" w:hAnsi="Courier New" w:cs="Courier New"/>
          <w:sz w:val="20"/>
          <w:szCs w:val="20"/>
        </w:rPr>
        <w:t>_{</w:t>
      </w:r>
      <w:proofErr w:type="gramEnd"/>
      <w:r>
        <w:rPr>
          <w:rFonts w:ascii="Courier New" w:hAnsi="Courier New" w:cs="Courier New"/>
          <w:sz w:val="20"/>
          <w:szCs w:val="20"/>
        </w:rPr>
        <w:t>a} $, tweet as $ m $, followers as $ f_{</w:t>
      </w:r>
      <w:proofErr w:type="spellStart"/>
      <w:r>
        <w:rPr>
          <w:rFonts w:ascii="Courier New" w:hAnsi="Courier New" w:cs="Courier New"/>
          <w:sz w:val="20"/>
          <w:szCs w:val="20"/>
        </w:rPr>
        <w:t>i</w:t>
      </w:r>
      <w:proofErr w:type="spellEnd"/>
      <w:r>
        <w:rPr>
          <w:rFonts w:ascii="Courier New" w:hAnsi="Courier New" w:cs="Courier New"/>
          <w:sz w:val="20"/>
          <w:szCs w:val="20"/>
        </w:rPr>
        <w:t>} $ and tweets of follower $ f_{</w:t>
      </w:r>
      <w:proofErr w:type="spellStart"/>
      <w:r>
        <w:rPr>
          <w:rFonts w:ascii="Courier New" w:hAnsi="Courier New" w:cs="Courier New"/>
          <w:sz w:val="20"/>
          <w:szCs w:val="20"/>
        </w:rPr>
        <w:t>i</w:t>
      </w:r>
      <w:proofErr w:type="spellEnd"/>
      <w:r>
        <w:rPr>
          <w:rFonts w:ascii="Courier New" w:hAnsi="Courier New" w:cs="Courier New"/>
          <w:sz w:val="20"/>
          <w:szCs w:val="20"/>
        </w:rPr>
        <w:t>} $ as $ m_{</w:t>
      </w:r>
      <w:proofErr w:type="spellStart"/>
      <w:r>
        <w:rPr>
          <w:rFonts w:ascii="Courier New" w:hAnsi="Courier New" w:cs="Courier New"/>
          <w:sz w:val="20"/>
          <w:szCs w:val="20"/>
        </w:rPr>
        <w:t>i</w:t>
      </w:r>
      <w:proofErr w:type="spellEnd"/>
      <w:r>
        <w:rPr>
          <w:rFonts w:ascii="Courier New" w:hAnsi="Courier New" w:cs="Courier New"/>
          <w:sz w:val="20"/>
          <w:szCs w:val="20"/>
        </w:rPr>
        <w:t>} $. An directed edge $ \left( f_{</w:t>
      </w:r>
      <w:proofErr w:type="spellStart"/>
      <w:r>
        <w:rPr>
          <w:rFonts w:ascii="Courier New" w:hAnsi="Courier New" w:cs="Courier New"/>
          <w:sz w:val="20"/>
          <w:szCs w:val="20"/>
        </w:rPr>
        <w:t>i</w:t>
      </w:r>
      <w:proofErr w:type="spellEnd"/>
      <w:r>
        <w:rPr>
          <w:rFonts w:ascii="Courier New" w:hAnsi="Courier New" w:cs="Courier New"/>
          <w:sz w:val="20"/>
          <w:szCs w:val="20"/>
        </w:rPr>
        <w:t>},u_{a} \right)  $ means that $ f_{</w:t>
      </w:r>
      <w:proofErr w:type="spellStart"/>
      <w:r>
        <w:rPr>
          <w:rFonts w:ascii="Courier New" w:hAnsi="Courier New" w:cs="Courier New"/>
          <w:sz w:val="20"/>
          <w:szCs w:val="20"/>
        </w:rPr>
        <w:t>i</w:t>
      </w:r>
      <w:proofErr w:type="spellEnd"/>
      <w:r>
        <w:rPr>
          <w:rFonts w:ascii="Courier New" w:hAnsi="Courier New" w:cs="Courier New"/>
          <w:sz w:val="20"/>
          <w:szCs w:val="20"/>
        </w:rPr>
        <w:t>} $ is exposed to the messages published by $ u_{a}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\label{fig1}</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\end{figure}</w:t>
      </w:r>
    </w:p>
    <w:p w:rsidR="00796ABC" w:rsidRDefault="00796ABC" w:rsidP="00796ABC">
      <w:pPr>
        <w:autoSpaceDE w:val="0"/>
        <w:autoSpaceDN w:val="0"/>
        <w:adjustRightInd w:val="0"/>
        <w:spacing w:after="0" w:line="240" w:lineRule="auto"/>
        <w:rPr>
          <w:rFonts w:ascii="Courier New" w:hAnsi="Courier New" w:cs="Courier New"/>
          <w:sz w:val="20"/>
          <w:szCs w:val="20"/>
        </w:rPr>
      </w:pP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\subsection{Problem Formulation}</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\label{formulation}</w:t>
      </w:r>
    </w:p>
    <w:p w:rsidR="00796ABC" w:rsidRDefault="00796ABC" w:rsidP="00796ABC">
      <w:pPr>
        <w:autoSpaceDE w:val="0"/>
        <w:autoSpaceDN w:val="0"/>
        <w:adjustRightInd w:val="0"/>
        <w:spacing w:after="0" w:line="240" w:lineRule="auto"/>
        <w:rPr>
          <w:rFonts w:ascii="Courier New" w:hAnsi="Courier New" w:cs="Courier New"/>
          <w:sz w:val="20"/>
          <w:szCs w:val="20"/>
        </w:rPr>
      </w:pPr>
    </w:p>
    <w:p w:rsidR="00796ABC" w:rsidRDefault="00D359AA" w:rsidP="00796ABC">
      <w:pPr>
        <w:autoSpaceDE w:val="0"/>
        <w:autoSpaceDN w:val="0"/>
        <w:adjustRightInd w:val="0"/>
        <w:spacing w:after="0" w:line="240" w:lineRule="auto"/>
        <w:rPr>
          <w:rFonts w:ascii="Courier New" w:hAnsi="Courier New" w:cs="Courier New"/>
          <w:sz w:val="20"/>
          <w:szCs w:val="20"/>
        </w:rPr>
      </w:pPr>
      <w:ins w:id="86" w:author="Information Technology Services" w:date="2014-01-21T17:54:00Z">
        <w:r>
          <w:rPr>
            <w:rFonts w:ascii="Courier New" w:hAnsi="Courier New" w:cs="Courier New"/>
            <w:sz w:val="20"/>
            <w:szCs w:val="20"/>
          </w:rPr>
          <w:t xml:space="preserve">The </w:t>
        </w:r>
        <w:proofErr w:type="spellStart"/>
        <w:r>
          <w:rPr>
            <w:rFonts w:ascii="Courier New" w:hAnsi="Courier New" w:cs="Courier New"/>
            <w:sz w:val="20"/>
            <w:szCs w:val="20"/>
          </w:rPr>
          <w:t>r</w:t>
        </w:r>
      </w:ins>
      <w:del w:id="87" w:author="Information Technology Services" w:date="2014-01-21T17:54:00Z">
        <w:r w:rsidR="00796ABC" w:rsidDel="00D359AA">
          <w:rPr>
            <w:rFonts w:ascii="Courier New" w:hAnsi="Courier New" w:cs="Courier New"/>
            <w:sz w:val="20"/>
            <w:szCs w:val="20"/>
          </w:rPr>
          <w:delText>R</w:delText>
        </w:r>
      </w:del>
      <w:r w:rsidR="00796ABC">
        <w:rPr>
          <w:rFonts w:ascii="Courier New" w:hAnsi="Courier New" w:cs="Courier New"/>
          <w:sz w:val="20"/>
          <w:szCs w:val="20"/>
        </w:rPr>
        <w:t>etweeting</w:t>
      </w:r>
      <w:proofErr w:type="spellEnd"/>
      <w:r w:rsidR="00796ABC">
        <w:rPr>
          <w:rFonts w:ascii="Courier New" w:hAnsi="Courier New" w:cs="Courier New"/>
          <w:sz w:val="20"/>
          <w:szCs w:val="20"/>
        </w:rPr>
        <w:t xml:space="preserve"> analysis problem can be formulated as follows:</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For each target tweet $ m $, let $ F $ denotes the followers who receive $ m $ by following its author $ u</w:t>
      </w:r>
      <w:proofErr w:type="gramStart"/>
      <w:r>
        <w:rPr>
          <w:rFonts w:ascii="Courier New" w:hAnsi="Courier New" w:cs="Courier New"/>
          <w:sz w:val="20"/>
          <w:szCs w:val="20"/>
        </w:rPr>
        <w:t>_{</w:t>
      </w:r>
      <w:proofErr w:type="gramEnd"/>
      <w:r>
        <w:rPr>
          <w:rFonts w:ascii="Courier New" w:hAnsi="Courier New" w:cs="Courier New"/>
          <w:sz w:val="20"/>
          <w:szCs w:val="20"/>
        </w:rPr>
        <w:t>a} $, and for each user $ u \in F \cup \left\</w:t>
      </w:r>
      <w:proofErr w:type="spellStart"/>
      <w:r>
        <w:rPr>
          <w:rFonts w:ascii="Courier New" w:hAnsi="Courier New" w:cs="Courier New"/>
          <w:sz w:val="20"/>
          <w:szCs w:val="20"/>
        </w:rPr>
        <w:t>lbrace</w:t>
      </w:r>
      <w:proofErr w:type="spellEnd"/>
      <w:r>
        <w:rPr>
          <w:rFonts w:ascii="Courier New" w:hAnsi="Courier New" w:cs="Courier New"/>
          <w:sz w:val="20"/>
          <w:szCs w:val="20"/>
        </w:rPr>
        <w:t xml:space="preserve"> u_{a} \right\</w:t>
      </w:r>
      <w:proofErr w:type="spellStart"/>
      <w:r>
        <w:rPr>
          <w:rFonts w:ascii="Courier New" w:hAnsi="Courier New" w:cs="Courier New"/>
          <w:sz w:val="20"/>
          <w:szCs w:val="20"/>
        </w:rPr>
        <w:t>rbrace</w:t>
      </w:r>
      <w:proofErr w:type="spellEnd"/>
      <w:r>
        <w:rPr>
          <w:rFonts w:ascii="Courier New" w:hAnsi="Courier New" w:cs="Courier New"/>
          <w:sz w:val="20"/>
          <w:szCs w:val="20"/>
        </w:rPr>
        <w:t xml:space="preserve">  $, let $ M_{u} $ denotes   tweets the user has published.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For each follower $ u</w:t>
      </w:r>
      <w:proofErr w:type="gramStart"/>
      <w:r>
        <w:rPr>
          <w:rFonts w:ascii="Courier New" w:hAnsi="Courier New" w:cs="Courier New"/>
          <w:sz w:val="20"/>
          <w:szCs w:val="20"/>
        </w:rPr>
        <w:t>_{</w:t>
      </w:r>
      <w:proofErr w:type="gramEnd"/>
      <w:r>
        <w:rPr>
          <w:rFonts w:ascii="Courier New" w:hAnsi="Courier New" w:cs="Courier New"/>
          <w:sz w:val="20"/>
          <w:szCs w:val="20"/>
        </w:rPr>
        <w:t xml:space="preserve">f} \in F $, we can define a quadruple $ &lt;u_{f}, u_{a}, m, r_{f}&gt;  $: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\begin{itemize}</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\item $ r</w:t>
      </w:r>
      <w:proofErr w:type="gramStart"/>
      <w:r>
        <w:rPr>
          <w:rFonts w:ascii="Courier New" w:hAnsi="Courier New" w:cs="Courier New"/>
          <w:sz w:val="20"/>
          <w:szCs w:val="20"/>
        </w:rPr>
        <w:t>_{</w:t>
      </w:r>
      <w:proofErr w:type="gramEnd"/>
      <w:r>
        <w:rPr>
          <w:rFonts w:ascii="Courier New" w:hAnsi="Courier New" w:cs="Courier New"/>
          <w:sz w:val="20"/>
          <w:szCs w:val="20"/>
        </w:rPr>
        <w:t xml:space="preserve">f} $ is a binary label indicating whether $ m $ is </w:t>
      </w:r>
      <w:proofErr w:type="spellStart"/>
      <w:r>
        <w:rPr>
          <w:rFonts w:ascii="Courier New" w:hAnsi="Courier New" w:cs="Courier New"/>
          <w:sz w:val="20"/>
          <w:szCs w:val="20"/>
        </w:rPr>
        <w:t>retweeted</w:t>
      </w:r>
      <w:proofErr w:type="spellEnd"/>
      <w:r>
        <w:rPr>
          <w:rFonts w:ascii="Courier New" w:hAnsi="Courier New" w:cs="Courier New"/>
          <w:sz w:val="20"/>
          <w:szCs w:val="20"/>
        </w:rPr>
        <w:t xml:space="preserve"> by $ u_{f}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\item Firstly our work focuses on building subjective model $ P\</w:t>
      </w:r>
      <w:proofErr w:type="gramStart"/>
      <w:r>
        <w:rPr>
          <w:rFonts w:ascii="Courier New" w:hAnsi="Courier New" w:cs="Courier New"/>
          <w:sz w:val="20"/>
          <w:szCs w:val="20"/>
        </w:rPr>
        <w:t>left(</w:t>
      </w:r>
      <w:proofErr w:type="gramEnd"/>
      <w:r>
        <w:rPr>
          <w:rFonts w:ascii="Courier New" w:hAnsi="Courier New" w:cs="Courier New"/>
          <w:sz w:val="20"/>
          <w:szCs w:val="20"/>
        </w:rPr>
        <w:t xml:space="preserve"> u \right)  $ for each user $ u \in F \cup \left\</w:t>
      </w:r>
      <w:proofErr w:type="spellStart"/>
      <w:r>
        <w:rPr>
          <w:rFonts w:ascii="Courier New" w:hAnsi="Courier New" w:cs="Courier New"/>
          <w:sz w:val="20"/>
          <w:szCs w:val="20"/>
        </w:rPr>
        <w:t>lbrace</w:t>
      </w:r>
      <w:proofErr w:type="spellEnd"/>
      <w:r>
        <w:rPr>
          <w:rFonts w:ascii="Courier New" w:hAnsi="Courier New" w:cs="Courier New"/>
          <w:sz w:val="20"/>
          <w:szCs w:val="20"/>
        </w:rPr>
        <w:t xml:space="preserve"> u_{a} \right\</w:t>
      </w:r>
      <w:proofErr w:type="spellStart"/>
      <w:r>
        <w:rPr>
          <w:rFonts w:ascii="Courier New" w:hAnsi="Courier New" w:cs="Courier New"/>
          <w:sz w:val="20"/>
          <w:szCs w:val="20"/>
        </w:rPr>
        <w:t>rbrace</w:t>
      </w:r>
      <w:proofErr w:type="spellEnd"/>
      <w:r>
        <w:rPr>
          <w:rFonts w:ascii="Courier New" w:hAnsi="Courier New" w:cs="Courier New"/>
          <w:sz w:val="20"/>
          <w:szCs w:val="20"/>
        </w:rPr>
        <w:t xml:space="preserve"> $ in the ego network with all tweets collections $ M=\left\</w:t>
      </w:r>
      <w:proofErr w:type="spellStart"/>
      <w:r>
        <w:rPr>
          <w:rFonts w:ascii="Courier New" w:hAnsi="Courier New" w:cs="Courier New"/>
          <w:sz w:val="20"/>
          <w:szCs w:val="20"/>
        </w:rPr>
        <w:t>lbrace</w:t>
      </w:r>
      <w:proofErr w:type="spellEnd"/>
      <w:r>
        <w:rPr>
          <w:rFonts w:ascii="Courier New" w:hAnsi="Courier New" w:cs="Courier New"/>
          <w:sz w:val="20"/>
          <w:szCs w:val="20"/>
        </w:rPr>
        <w:t xml:space="preserve"> M_{u} | u \in F \cup \left\</w:t>
      </w:r>
      <w:proofErr w:type="spellStart"/>
      <w:r>
        <w:rPr>
          <w:rFonts w:ascii="Courier New" w:hAnsi="Courier New" w:cs="Courier New"/>
          <w:sz w:val="20"/>
          <w:szCs w:val="20"/>
        </w:rPr>
        <w:t>lbrace</w:t>
      </w:r>
      <w:proofErr w:type="spellEnd"/>
      <w:r>
        <w:rPr>
          <w:rFonts w:ascii="Courier New" w:hAnsi="Courier New" w:cs="Courier New"/>
          <w:sz w:val="20"/>
          <w:szCs w:val="20"/>
        </w:rPr>
        <w:t xml:space="preserve"> u_{a} \right\</w:t>
      </w:r>
      <w:proofErr w:type="spellStart"/>
      <w:r>
        <w:rPr>
          <w:rFonts w:ascii="Courier New" w:hAnsi="Courier New" w:cs="Courier New"/>
          <w:sz w:val="20"/>
          <w:szCs w:val="20"/>
        </w:rPr>
        <w:t>rbrace</w:t>
      </w:r>
      <w:proofErr w:type="spellEnd"/>
      <w:r>
        <w:rPr>
          <w:rFonts w:ascii="Courier New" w:hAnsi="Courier New" w:cs="Courier New"/>
          <w:sz w:val="20"/>
          <w:szCs w:val="20"/>
        </w:rPr>
        <w:t xml:space="preserve">  \right\</w:t>
      </w:r>
      <w:proofErr w:type="spellStart"/>
      <w:r>
        <w:rPr>
          <w:rFonts w:ascii="Courier New" w:hAnsi="Courier New" w:cs="Courier New"/>
          <w:sz w:val="20"/>
          <w:szCs w:val="20"/>
        </w:rPr>
        <w:t>rbrace</w:t>
      </w:r>
      <w:proofErr w:type="spellEnd"/>
      <w:r>
        <w:rPr>
          <w:rFonts w:ascii="Courier New" w:hAnsi="Courier New" w:cs="Courier New"/>
          <w:sz w:val="20"/>
          <w:szCs w:val="20"/>
        </w:rPr>
        <w:t xml:space="preserve">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\item Then we investigate the relation between the subjectivity of a user and his </w:t>
      </w:r>
      <w:proofErr w:type="spellStart"/>
      <w:r>
        <w:rPr>
          <w:rFonts w:ascii="Courier New" w:hAnsi="Courier New" w:cs="Courier New"/>
          <w:sz w:val="20"/>
          <w:szCs w:val="20"/>
        </w:rPr>
        <w:t>retweeting</w:t>
      </w:r>
      <w:proofErr w:type="spellEnd"/>
      <w:r>
        <w:rPr>
          <w:rFonts w:ascii="Courier New" w:hAnsi="Courier New" w:cs="Courier New"/>
          <w:sz w:val="20"/>
          <w:szCs w:val="20"/>
        </w:rPr>
        <w:t xml:space="preserve"> </w:t>
      </w:r>
      <w:proofErr w:type="spellStart"/>
      <w:r>
        <w:rPr>
          <w:rFonts w:ascii="Courier New" w:hAnsi="Courier New" w:cs="Courier New"/>
          <w:sz w:val="20"/>
          <w:szCs w:val="20"/>
        </w:rPr>
        <w:t>behavior</w:t>
      </w:r>
      <w:proofErr w:type="spellEnd"/>
      <w:r>
        <w:rPr>
          <w:rFonts w:ascii="Courier New" w:hAnsi="Courier New" w:cs="Courier New"/>
          <w:sz w:val="20"/>
          <w:szCs w:val="20"/>
        </w:rPr>
        <w:t xml:space="preserve"> to predict $ r</w:t>
      </w:r>
      <w:proofErr w:type="gramStart"/>
      <w:r>
        <w:rPr>
          <w:rFonts w:ascii="Courier New" w:hAnsi="Courier New" w:cs="Courier New"/>
          <w:sz w:val="20"/>
          <w:szCs w:val="20"/>
        </w:rPr>
        <w:t>_{</w:t>
      </w:r>
      <w:proofErr w:type="gramEnd"/>
      <w:r>
        <w:rPr>
          <w:rFonts w:ascii="Courier New" w:hAnsi="Courier New" w:cs="Courier New"/>
          <w:sz w:val="20"/>
          <w:szCs w:val="20"/>
        </w:rPr>
        <w:t xml:space="preserve">f} $ by calculating subjective similarities between tweet $ m $, its author $ u_{a} $ and follower $ u_{f} $.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\end{itemize}</w:t>
      </w:r>
    </w:p>
    <w:p w:rsidR="00796ABC" w:rsidRDefault="00796ABC" w:rsidP="00796ABC">
      <w:pPr>
        <w:autoSpaceDE w:val="0"/>
        <w:autoSpaceDN w:val="0"/>
        <w:adjustRightInd w:val="0"/>
        <w:spacing w:after="0" w:line="240" w:lineRule="auto"/>
        <w:rPr>
          <w:rFonts w:ascii="Courier New" w:hAnsi="Courier New" w:cs="Courier New"/>
          <w:sz w:val="20"/>
          <w:szCs w:val="20"/>
        </w:rPr>
      </w:pP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\subsection{Subjective Similarity}</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\label{similarity}</w:t>
      </w:r>
    </w:p>
    <w:p w:rsidR="00796ABC" w:rsidRDefault="00796ABC" w:rsidP="00796ABC">
      <w:pPr>
        <w:autoSpaceDE w:val="0"/>
        <w:autoSpaceDN w:val="0"/>
        <w:adjustRightInd w:val="0"/>
        <w:spacing w:after="0" w:line="240" w:lineRule="auto"/>
        <w:rPr>
          <w:rFonts w:ascii="Courier New" w:hAnsi="Courier New" w:cs="Courier New"/>
          <w:sz w:val="20"/>
          <w:szCs w:val="20"/>
        </w:rPr>
      </w:pP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In order </w:t>
      </w:r>
      <w:ins w:id="88" w:author="Information Technology Services" w:date="2014-01-21T17:55:00Z">
        <w:r w:rsidR="00D359AA">
          <w:rPr>
            <w:rFonts w:ascii="Courier New" w:hAnsi="Courier New" w:cs="Courier New"/>
            <w:sz w:val="20"/>
            <w:szCs w:val="20"/>
          </w:rPr>
          <w:t>t</w:t>
        </w:r>
      </w:ins>
      <w:r>
        <w:rPr>
          <w:rFonts w:ascii="Courier New" w:hAnsi="Courier New" w:cs="Courier New"/>
          <w:sz w:val="20"/>
          <w:szCs w:val="20"/>
        </w:rPr>
        <w:t xml:space="preserve">o understand the underlying reasons why a user </w:t>
      </w:r>
      <w:proofErr w:type="spellStart"/>
      <w:proofErr w:type="gramStart"/>
      <w:r>
        <w:rPr>
          <w:rFonts w:ascii="Courier New" w:hAnsi="Courier New" w:cs="Courier New"/>
          <w:sz w:val="20"/>
          <w:szCs w:val="20"/>
        </w:rPr>
        <w:t>retweet</w:t>
      </w:r>
      <w:ins w:id="89" w:author="Information Technology Services" w:date="2014-01-21T17:55:00Z">
        <w:r w:rsidR="00D359AA">
          <w:rPr>
            <w:rFonts w:ascii="Courier New" w:hAnsi="Courier New" w:cs="Courier New"/>
            <w:sz w:val="20"/>
            <w:szCs w:val="20"/>
          </w:rPr>
          <w:t>s</w:t>
        </w:r>
      </w:ins>
      <w:proofErr w:type="spellEnd"/>
      <w:proofErr w:type="gramEnd"/>
      <w:r>
        <w:rPr>
          <w:rFonts w:ascii="Courier New" w:hAnsi="Courier New" w:cs="Courier New"/>
          <w:sz w:val="20"/>
          <w:szCs w:val="20"/>
        </w:rPr>
        <w:t xml:space="preserve"> a message, we try to simulate the subjective decision-making procedure by investigating the relationship among a tweet</w:t>
      </w:r>
      <w:del w:id="90" w:author="Information Technology Services" w:date="2014-01-21T17:55:00Z">
        <w:r w:rsidDel="00D359AA">
          <w:rPr>
            <w:rFonts w:ascii="Courier New" w:hAnsi="Courier New" w:cs="Courier New"/>
            <w:sz w:val="20"/>
            <w:szCs w:val="20"/>
          </w:rPr>
          <w:delText>s</w:delText>
        </w:r>
      </w:del>
      <w:r>
        <w:rPr>
          <w:rFonts w:ascii="Courier New" w:hAnsi="Courier New" w:cs="Courier New"/>
          <w:sz w:val="20"/>
          <w:szCs w:val="20"/>
        </w:rPr>
        <w:t xml:space="preserve"> and </w:t>
      </w:r>
      <w:ins w:id="91" w:author="Information Technology Services" w:date="2014-01-21T17:55:00Z">
        <w:r w:rsidR="00D359AA">
          <w:rPr>
            <w:rFonts w:ascii="Courier New" w:hAnsi="Courier New" w:cs="Courier New"/>
            <w:sz w:val="20"/>
            <w:szCs w:val="20"/>
          </w:rPr>
          <w:t xml:space="preserve">the </w:t>
        </w:r>
      </w:ins>
      <w:r>
        <w:rPr>
          <w:rFonts w:ascii="Courier New" w:hAnsi="Courier New" w:cs="Courier New"/>
          <w:sz w:val="20"/>
          <w:szCs w:val="20"/>
        </w:rPr>
        <w:t xml:space="preserve">subjective models of its author and followers.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 xml:space="preserve">We assume that if a tweet and the subjective models of a user are similar enough in terms of topics and opinions, the user will have a very high probability to </w:t>
      </w:r>
      <w:proofErr w:type="spellStart"/>
      <w:r>
        <w:rPr>
          <w:rFonts w:ascii="Courier New" w:hAnsi="Courier New" w:cs="Courier New"/>
          <w:sz w:val="20"/>
          <w:szCs w:val="20"/>
        </w:rPr>
        <w:t>retweet</w:t>
      </w:r>
      <w:proofErr w:type="spellEnd"/>
      <w:r>
        <w:rPr>
          <w:rFonts w:ascii="Courier New" w:hAnsi="Courier New" w:cs="Courier New"/>
          <w:sz w:val="20"/>
          <w:szCs w:val="20"/>
        </w:rPr>
        <w:t xml:space="preserve"> the tweet.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We call this phenomenon as ``resonation'', and assume resonation between tweets and users will elicit </w:t>
      </w:r>
      <w:proofErr w:type="spellStart"/>
      <w:r>
        <w:rPr>
          <w:rFonts w:ascii="Courier New" w:hAnsi="Courier New" w:cs="Courier New"/>
          <w:sz w:val="20"/>
          <w:szCs w:val="20"/>
        </w:rPr>
        <w:t>retweeting</w:t>
      </w:r>
      <w:proofErr w:type="spellEnd"/>
      <w:r>
        <w:rPr>
          <w:rFonts w:ascii="Courier New" w:hAnsi="Courier New" w:cs="Courier New"/>
          <w:sz w:val="20"/>
          <w:szCs w:val="20"/>
        </w:rPr>
        <w:t xml:space="preserve"> </w:t>
      </w:r>
      <w:proofErr w:type="spellStart"/>
      <w:r>
        <w:rPr>
          <w:rFonts w:ascii="Courier New" w:hAnsi="Courier New" w:cs="Courier New"/>
          <w:sz w:val="20"/>
          <w:szCs w:val="20"/>
        </w:rPr>
        <w:t>behavior</w:t>
      </w:r>
      <w:proofErr w:type="spellEnd"/>
      <w:r>
        <w:rPr>
          <w:rFonts w:ascii="Courier New" w:hAnsi="Courier New" w:cs="Courier New"/>
          <w:sz w:val="20"/>
          <w:szCs w:val="20"/>
        </w:rPr>
        <w:t>.</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With subjective models built for users, we can define a similarity measurement to quantify the resonation among them.</w:t>
      </w:r>
    </w:p>
    <w:p w:rsidR="00796ABC" w:rsidRDefault="00796ABC" w:rsidP="00796ABC">
      <w:pPr>
        <w:autoSpaceDE w:val="0"/>
        <w:autoSpaceDN w:val="0"/>
        <w:adjustRightInd w:val="0"/>
        <w:spacing w:after="0" w:line="240" w:lineRule="auto"/>
        <w:rPr>
          <w:rFonts w:ascii="Courier New" w:hAnsi="Courier New" w:cs="Courier New"/>
          <w:sz w:val="20"/>
          <w:szCs w:val="20"/>
        </w:rPr>
      </w:pP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subsubsection</w:t>
      </w:r>
      <w:proofErr w:type="spellEnd"/>
      <w:r>
        <w:rPr>
          <w:rFonts w:ascii="Courier New" w:hAnsi="Courier New" w:cs="Courier New"/>
          <w:sz w:val="20"/>
          <w:szCs w:val="20"/>
        </w:rPr>
        <w:t>{Topic Similarity}</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\label{</w:t>
      </w:r>
      <w:proofErr w:type="spellStart"/>
      <w:r>
        <w:rPr>
          <w:rFonts w:ascii="Courier New" w:hAnsi="Courier New" w:cs="Courier New"/>
          <w:sz w:val="20"/>
          <w:szCs w:val="20"/>
        </w:rPr>
        <w:t>topsim</w:t>
      </w:r>
      <w:proofErr w:type="spellEnd"/>
      <w:r>
        <w:rPr>
          <w:rFonts w:ascii="Courier New" w:hAnsi="Courier New" w:cs="Courier New"/>
          <w:sz w:val="20"/>
          <w:szCs w:val="20"/>
        </w:rPr>
        <w:t>}</w:t>
      </w:r>
    </w:p>
    <w:p w:rsidR="00796ABC" w:rsidRDefault="00796ABC" w:rsidP="00796ABC">
      <w:pPr>
        <w:autoSpaceDE w:val="0"/>
        <w:autoSpaceDN w:val="0"/>
        <w:adjustRightInd w:val="0"/>
        <w:spacing w:after="0" w:line="240" w:lineRule="auto"/>
        <w:rPr>
          <w:rFonts w:ascii="Courier New" w:hAnsi="Courier New" w:cs="Courier New"/>
          <w:sz w:val="20"/>
          <w:szCs w:val="20"/>
        </w:rPr>
      </w:pPr>
    </w:p>
    <w:p w:rsidR="00796ABC" w:rsidRDefault="00D359AA" w:rsidP="00796ABC">
      <w:pPr>
        <w:autoSpaceDE w:val="0"/>
        <w:autoSpaceDN w:val="0"/>
        <w:adjustRightInd w:val="0"/>
        <w:spacing w:after="0" w:line="240" w:lineRule="auto"/>
        <w:rPr>
          <w:rFonts w:ascii="Courier New" w:hAnsi="Courier New" w:cs="Courier New"/>
          <w:sz w:val="20"/>
          <w:szCs w:val="20"/>
        </w:rPr>
      </w:pPr>
      <w:ins w:id="92" w:author="Information Technology Services" w:date="2014-01-21T17:56:00Z">
        <w:r>
          <w:rPr>
            <w:rFonts w:ascii="Courier New" w:hAnsi="Courier New" w:cs="Courier New"/>
            <w:sz w:val="20"/>
            <w:szCs w:val="20"/>
          </w:rPr>
          <w:t>A t</w:t>
        </w:r>
      </w:ins>
      <w:del w:id="93" w:author="Information Technology Services" w:date="2014-01-21T17:56:00Z">
        <w:r w:rsidR="00796ABC" w:rsidDel="00D359AA">
          <w:rPr>
            <w:rFonts w:ascii="Courier New" w:hAnsi="Courier New" w:cs="Courier New"/>
            <w:sz w:val="20"/>
            <w:szCs w:val="20"/>
          </w:rPr>
          <w:delText>T</w:delText>
        </w:r>
      </w:del>
      <w:r w:rsidR="00796ABC">
        <w:rPr>
          <w:rFonts w:ascii="Courier New" w:hAnsi="Courier New" w:cs="Courier New"/>
          <w:sz w:val="20"/>
          <w:szCs w:val="20"/>
        </w:rPr>
        <w:t xml:space="preserve">opic distribution of a tweet can be </w:t>
      </w:r>
      <w:del w:id="94" w:author="Information Technology Services" w:date="2014-01-21T17:56:00Z">
        <w:r w:rsidR="00796ABC" w:rsidDel="00D359AA">
          <w:rPr>
            <w:rFonts w:ascii="Courier New" w:hAnsi="Courier New" w:cs="Courier New"/>
            <w:sz w:val="20"/>
            <w:szCs w:val="20"/>
          </w:rPr>
          <w:delText>inferenced</w:delText>
        </w:r>
      </w:del>
      <w:ins w:id="95" w:author="Information Technology Services" w:date="2014-01-21T17:57:00Z">
        <w:r>
          <w:rPr>
            <w:rFonts w:ascii="Courier New" w:hAnsi="Courier New" w:cs="Courier New"/>
            <w:sz w:val="20"/>
            <w:szCs w:val="20"/>
          </w:rPr>
          <w:t xml:space="preserve"> </w:t>
        </w:r>
      </w:ins>
      <w:ins w:id="96" w:author="Information Technology Services" w:date="2014-01-21T17:56:00Z">
        <w:r>
          <w:rPr>
            <w:rFonts w:ascii="Courier New" w:hAnsi="Courier New" w:cs="Courier New"/>
            <w:sz w:val="20"/>
            <w:szCs w:val="20"/>
          </w:rPr>
          <w:t>obtained</w:t>
        </w:r>
      </w:ins>
      <w:r w:rsidR="00796ABC">
        <w:rPr>
          <w:rFonts w:ascii="Courier New" w:hAnsi="Courier New" w:cs="Courier New"/>
          <w:sz w:val="20"/>
          <w:szCs w:val="20"/>
        </w:rPr>
        <w:t xml:space="preserve"> by applying </w:t>
      </w:r>
      <w:ins w:id="97" w:author="Information Technology Services" w:date="2014-01-21T17:57:00Z">
        <w:r>
          <w:rPr>
            <w:rFonts w:ascii="Courier New" w:hAnsi="Courier New" w:cs="Courier New"/>
            <w:sz w:val="20"/>
            <w:szCs w:val="20"/>
          </w:rPr>
          <w:t xml:space="preserve">a </w:t>
        </w:r>
      </w:ins>
      <w:r w:rsidR="00796ABC">
        <w:rPr>
          <w:rFonts w:ascii="Courier New" w:hAnsi="Courier New" w:cs="Courier New"/>
          <w:sz w:val="20"/>
          <w:szCs w:val="20"/>
        </w:rPr>
        <w:t xml:space="preserve">topic model estimated from the </w:t>
      </w:r>
      <w:r w:rsidR="00796ABC" w:rsidRPr="00D359AA">
        <w:rPr>
          <w:rFonts w:ascii="Courier New" w:hAnsi="Courier New" w:cs="Courier New"/>
          <w:sz w:val="20"/>
          <w:szCs w:val="20"/>
          <w:highlight w:val="yellow"/>
          <w:rPrChange w:id="98" w:author="Information Technology Services" w:date="2014-01-21T17:57:00Z">
            <w:rPr>
              <w:rFonts w:ascii="Courier New" w:hAnsi="Courier New" w:cs="Courier New"/>
              <w:sz w:val="20"/>
              <w:szCs w:val="20"/>
            </w:rPr>
          </w:rPrChange>
        </w:rPr>
        <w:t>tweets collections of users</w:t>
      </w:r>
      <w:r w:rsidR="00796ABC">
        <w:rPr>
          <w:rFonts w:ascii="Courier New" w:hAnsi="Courier New" w:cs="Courier New"/>
          <w:sz w:val="20"/>
          <w:szCs w:val="20"/>
        </w:rPr>
        <w:t>.</w:t>
      </w:r>
    </w:p>
    <w:p w:rsidR="00796ABC" w:rsidRDefault="00796ABC" w:rsidP="00796ABC">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The</w:t>
      </w:r>
      <w:proofErr w:type="gramEnd"/>
      <w:r>
        <w:rPr>
          <w:rFonts w:ascii="Courier New" w:hAnsi="Courier New" w:cs="Courier New"/>
          <w:sz w:val="20"/>
          <w:szCs w:val="20"/>
        </w:rPr>
        <w:t xml:space="preserve"> topic similarity between tweet and user can be calculated with methods such as the cosine distance \cite{cha2007comprehensive} or the Jensen-Shannon Divergence \cite{weng2010twitterrank} with satisfactory results.</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In our research, we adopt </w:t>
      </w:r>
      <w:ins w:id="99" w:author="Information Technology Services" w:date="2014-01-21T17:57:00Z">
        <w:r w:rsidR="00D359AA">
          <w:rPr>
            <w:rFonts w:ascii="Courier New" w:hAnsi="Courier New" w:cs="Courier New"/>
            <w:sz w:val="20"/>
            <w:szCs w:val="20"/>
          </w:rPr>
          <w:t xml:space="preserve">a </w:t>
        </w:r>
      </w:ins>
      <w:r>
        <w:rPr>
          <w:rFonts w:ascii="Courier New" w:hAnsi="Courier New" w:cs="Courier New"/>
          <w:sz w:val="20"/>
          <w:szCs w:val="20"/>
        </w:rPr>
        <w:t>cosine distance to measure the topic similarity, which is defined as:</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\begin{equation}</w:t>
      </w:r>
    </w:p>
    <w:p w:rsidR="00796ABC" w:rsidRDefault="00796ABC" w:rsidP="00796ABC">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sim</w:t>
      </w:r>
      <w:proofErr w:type="spellEnd"/>
      <w:proofErr w:type="gramStart"/>
      <w:r>
        <w:rPr>
          <w:rFonts w:ascii="Courier New" w:hAnsi="Courier New" w:cs="Courier New"/>
          <w:sz w:val="20"/>
          <w:szCs w:val="20"/>
        </w:rPr>
        <w:t>_{</w:t>
      </w:r>
      <w:proofErr w:type="gramEnd"/>
      <w:r>
        <w:rPr>
          <w:rFonts w:ascii="Courier New" w:hAnsi="Courier New" w:cs="Courier New"/>
          <w:sz w:val="20"/>
          <w:szCs w:val="20"/>
        </w:rPr>
        <w:t>topic}=\</w:t>
      </w:r>
      <w:proofErr w:type="spellStart"/>
      <w:r>
        <w:rPr>
          <w:rFonts w:ascii="Courier New" w:hAnsi="Courier New" w:cs="Courier New"/>
          <w:sz w:val="20"/>
          <w:szCs w:val="20"/>
        </w:rPr>
        <w:t>dfrac</w:t>
      </w:r>
      <w:proofErr w:type="spellEnd"/>
      <w:r>
        <w:rPr>
          <w:rFonts w:ascii="Courier New" w:hAnsi="Courier New" w:cs="Courier New"/>
          <w:sz w:val="20"/>
          <w:szCs w:val="20"/>
        </w:rPr>
        <w:t>{\theta_{m} \</w:t>
      </w:r>
      <w:proofErr w:type="spellStart"/>
      <w:r>
        <w:rPr>
          <w:rFonts w:ascii="Courier New" w:hAnsi="Courier New" w:cs="Courier New"/>
          <w:sz w:val="20"/>
          <w:szCs w:val="20"/>
        </w:rPr>
        <w:t>cdot</w:t>
      </w:r>
      <w:proofErr w:type="spellEnd"/>
      <w:r>
        <w:rPr>
          <w:rFonts w:ascii="Courier New" w:hAnsi="Courier New" w:cs="Courier New"/>
          <w:sz w:val="20"/>
          <w:szCs w:val="20"/>
        </w:rPr>
        <w:t xml:space="preserve"> \theta_{u}}{\parallel \theta_{m} \parallel \parallel \theta_{u} \parallel}</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\end{equation}</w:t>
      </w:r>
    </w:p>
    <w:p w:rsidR="00796ABC" w:rsidRDefault="00796ABC" w:rsidP="00796ABC">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where</w:t>
      </w:r>
      <w:proofErr w:type="gramEnd"/>
      <w:r>
        <w:rPr>
          <w:rFonts w:ascii="Courier New" w:hAnsi="Courier New" w:cs="Courier New"/>
          <w:sz w:val="20"/>
          <w:szCs w:val="20"/>
        </w:rPr>
        <w:t xml:space="preserve"> $ \theta_{u}$ denotes topic distribution of user $ u $ and $\theta_{m}$ denotes topic distribution of tweet $ m $. </w:t>
      </w:r>
    </w:p>
    <w:p w:rsidR="00796ABC" w:rsidRDefault="00796ABC" w:rsidP="00796ABC">
      <w:pPr>
        <w:autoSpaceDE w:val="0"/>
        <w:autoSpaceDN w:val="0"/>
        <w:adjustRightInd w:val="0"/>
        <w:spacing w:after="0" w:line="240" w:lineRule="auto"/>
        <w:rPr>
          <w:rFonts w:ascii="Courier New" w:hAnsi="Courier New" w:cs="Courier New"/>
          <w:sz w:val="20"/>
          <w:szCs w:val="20"/>
        </w:rPr>
      </w:pP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subsubsection</w:t>
      </w:r>
      <w:proofErr w:type="spellEnd"/>
      <w:r>
        <w:rPr>
          <w:rFonts w:ascii="Courier New" w:hAnsi="Courier New" w:cs="Courier New"/>
          <w:sz w:val="20"/>
          <w:szCs w:val="20"/>
        </w:rPr>
        <w:t>{Opinion Similarity}</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\label{</w:t>
      </w:r>
      <w:proofErr w:type="spellStart"/>
      <w:r>
        <w:rPr>
          <w:rFonts w:ascii="Courier New" w:hAnsi="Courier New" w:cs="Courier New"/>
          <w:sz w:val="20"/>
          <w:szCs w:val="20"/>
        </w:rPr>
        <w:t>opsim</w:t>
      </w:r>
      <w:proofErr w:type="spellEnd"/>
      <w:r>
        <w:rPr>
          <w:rFonts w:ascii="Courier New" w:hAnsi="Courier New" w:cs="Courier New"/>
          <w:sz w:val="20"/>
          <w:szCs w:val="20"/>
        </w:rPr>
        <w:t>}</w:t>
      </w:r>
    </w:p>
    <w:p w:rsidR="00796ABC" w:rsidRDefault="00796ABC" w:rsidP="00796ABC">
      <w:pPr>
        <w:autoSpaceDE w:val="0"/>
        <w:autoSpaceDN w:val="0"/>
        <w:adjustRightInd w:val="0"/>
        <w:spacing w:after="0" w:line="240" w:lineRule="auto"/>
        <w:rPr>
          <w:rFonts w:ascii="Courier New" w:hAnsi="Courier New" w:cs="Courier New"/>
          <w:sz w:val="20"/>
          <w:szCs w:val="20"/>
        </w:rPr>
      </w:pP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Opinions of a tweet can be analyzed with </w:t>
      </w:r>
      <w:proofErr w:type="spellStart"/>
      <w:r>
        <w:rPr>
          <w:rFonts w:ascii="Courier New" w:hAnsi="Courier New" w:cs="Courier New"/>
          <w:sz w:val="20"/>
          <w:szCs w:val="20"/>
        </w:rPr>
        <w:t>SenStrength</w:t>
      </w:r>
      <w:proofErr w:type="spellEnd"/>
      <w:r>
        <w:rPr>
          <w:rFonts w:ascii="Courier New" w:hAnsi="Courier New" w:cs="Courier New"/>
          <w:sz w:val="20"/>
          <w:szCs w:val="20"/>
        </w:rPr>
        <w:t xml:space="preserve"> and the values are transformed to range $ \</w:t>
      </w:r>
      <w:proofErr w:type="gramStart"/>
      <w:r>
        <w:rPr>
          <w:rFonts w:ascii="Courier New" w:hAnsi="Courier New" w:cs="Courier New"/>
          <w:sz w:val="20"/>
          <w:szCs w:val="20"/>
        </w:rPr>
        <w:t>left[</w:t>
      </w:r>
      <w:proofErr w:type="gramEnd"/>
      <w:r>
        <w:rPr>
          <w:rFonts w:ascii="Courier New" w:hAnsi="Courier New" w:cs="Courier New"/>
          <w:sz w:val="20"/>
          <w:szCs w:val="20"/>
        </w:rPr>
        <w:t xml:space="preserve"> 0,8 \right]  $  with Equation~\ref{</w:t>
      </w:r>
      <w:proofErr w:type="spellStart"/>
      <w:r>
        <w:rPr>
          <w:rFonts w:ascii="Courier New" w:hAnsi="Courier New" w:cs="Courier New"/>
          <w:sz w:val="20"/>
          <w:szCs w:val="20"/>
        </w:rPr>
        <w:t>opinionmap</w:t>
      </w:r>
      <w:proofErr w:type="spellEnd"/>
      <w:r>
        <w:rPr>
          <w:rFonts w:ascii="Courier New" w:hAnsi="Courier New" w:cs="Courier New"/>
          <w:sz w:val="20"/>
          <w:szCs w:val="20"/>
        </w:rPr>
        <w:t>}.</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Opinions of a tweet towards each topic it talks about can be regarded as a distribution with 1.0 probability on a single sentiment value just as opinion </w:t>
      </w:r>
      <w:del w:id="100" w:author="Information Technology Services" w:date="2014-01-21T17:58:00Z">
        <w:r w:rsidDel="00D359AA">
          <w:rPr>
            <w:rFonts w:ascii="Courier New" w:hAnsi="Courier New" w:cs="Courier New"/>
            <w:sz w:val="20"/>
            <w:szCs w:val="20"/>
          </w:rPr>
          <w:delText>dsitribution</w:delText>
        </w:r>
      </w:del>
      <w:ins w:id="101" w:author="Information Technology Services" w:date="2014-01-21T17:58:00Z">
        <w:r w:rsidR="00D359AA">
          <w:rPr>
            <w:rFonts w:ascii="Courier New" w:hAnsi="Courier New" w:cs="Courier New"/>
            <w:sz w:val="20"/>
            <w:szCs w:val="20"/>
          </w:rPr>
          <w:t>distribution</w:t>
        </w:r>
      </w:ins>
      <w:r>
        <w:rPr>
          <w:rFonts w:ascii="Courier New" w:hAnsi="Courier New" w:cs="Courier New"/>
          <w:sz w:val="20"/>
          <w:szCs w:val="20"/>
        </w:rPr>
        <w:t xml:space="preserve"> of </w:t>
      </w:r>
      <w:ins w:id="102" w:author="Information Technology Services" w:date="2014-01-21T17:58:00Z">
        <w:r w:rsidR="00D359AA">
          <w:rPr>
            <w:rFonts w:ascii="Courier New" w:hAnsi="Courier New" w:cs="Courier New"/>
            <w:sz w:val="20"/>
            <w:szCs w:val="20"/>
          </w:rPr>
          <w:t xml:space="preserve">the </w:t>
        </w:r>
      </w:ins>
      <w:r>
        <w:rPr>
          <w:rFonts w:ascii="Courier New" w:hAnsi="Courier New" w:cs="Courier New"/>
          <w:sz w:val="20"/>
          <w:szCs w:val="20"/>
        </w:rPr>
        <w:t xml:space="preserve">subjective model.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Therefore opinion similarity between tweets and users is the same with similarity between two users.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We </w:t>
      </w:r>
      <w:del w:id="103" w:author="Information Technology Services" w:date="2014-01-21T17:58:00Z">
        <w:r w:rsidDel="00D359AA">
          <w:rPr>
            <w:rFonts w:ascii="Courier New" w:hAnsi="Courier New" w:cs="Courier New"/>
            <w:sz w:val="20"/>
            <w:szCs w:val="20"/>
          </w:rPr>
          <w:delText>treate</w:delText>
        </w:r>
      </w:del>
      <w:ins w:id="104" w:author="Information Technology Services" w:date="2014-01-21T17:58:00Z">
        <w:r w:rsidR="00D359AA">
          <w:rPr>
            <w:rFonts w:ascii="Courier New" w:hAnsi="Courier New" w:cs="Courier New"/>
            <w:sz w:val="20"/>
            <w:szCs w:val="20"/>
          </w:rPr>
          <w:t>treat</w:t>
        </w:r>
      </w:ins>
      <w:r>
        <w:rPr>
          <w:rFonts w:ascii="Courier New" w:hAnsi="Courier New" w:cs="Courier New"/>
          <w:sz w:val="20"/>
          <w:szCs w:val="20"/>
        </w:rPr>
        <w:t xml:space="preserve"> opinion as distribution over sentiment valence space with each element of the distribution represents the </w:t>
      </w:r>
      <w:del w:id="105" w:author="Information Technology Services" w:date="2014-01-21T17:58:00Z">
        <w:r w:rsidDel="00D359AA">
          <w:rPr>
            <w:rFonts w:ascii="Courier New" w:hAnsi="Courier New" w:cs="Courier New"/>
            <w:sz w:val="20"/>
            <w:szCs w:val="20"/>
          </w:rPr>
          <w:delText>propotion</w:delText>
        </w:r>
      </w:del>
      <w:ins w:id="106" w:author="Information Technology Services" w:date="2014-01-21T17:58:00Z">
        <w:r w:rsidR="00D359AA">
          <w:rPr>
            <w:rFonts w:ascii="Courier New" w:hAnsi="Courier New" w:cs="Courier New"/>
            <w:sz w:val="20"/>
            <w:szCs w:val="20"/>
          </w:rPr>
          <w:t>proportion</w:t>
        </w:r>
      </w:ins>
      <w:r>
        <w:rPr>
          <w:rFonts w:ascii="Courier New" w:hAnsi="Courier New" w:cs="Courier New"/>
          <w:sz w:val="20"/>
          <w:szCs w:val="20"/>
        </w:rPr>
        <w:t xml:space="preserve"> of the corresponding strength values in the user's all sentiment values.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However</w:t>
      </w:r>
      <w:del w:id="107" w:author="Information Technology Services" w:date="2014-01-21T17:59:00Z">
        <w:r w:rsidDel="00D359AA">
          <w:rPr>
            <w:rFonts w:ascii="Courier New" w:hAnsi="Courier New" w:cs="Courier New"/>
            <w:sz w:val="20"/>
            <w:szCs w:val="20"/>
          </w:rPr>
          <w:delText xml:space="preserve"> </w:delText>
        </w:r>
      </w:del>
      <w:r>
        <w:rPr>
          <w:rFonts w:ascii="Courier New" w:hAnsi="Courier New" w:cs="Courier New"/>
          <w:sz w:val="20"/>
          <w:szCs w:val="20"/>
        </w:rPr>
        <w:t>,</w:t>
      </w:r>
      <w:ins w:id="108" w:author="Information Technology Services" w:date="2014-01-21T17:59:00Z">
        <w:r w:rsidR="00D359AA">
          <w:rPr>
            <w:rFonts w:ascii="Courier New" w:hAnsi="Courier New" w:cs="Courier New"/>
            <w:sz w:val="20"/>
            <w:szCs w:val="20"/>
          </w:rPr>
          <w:t xml:space="preserve"> </w:t>
        </w:r>
      </w:ins>
      <w:r>
        <w:rPr>
          <w:rFonts w:ascii="Courier New" w:hAnsi="Courier New" w:cs="Courier New"/>
          <w:sz w:val="20"/>
          <w:szCs w:val="20"/>
        </w:rPr>
        <w:t xml:space="preserve">values in sentiment valence space are not independent.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They are sequential and represent strength of the sentiment, for example value 8 represents more positive sentiment than value 5, and their sentiment distance is 3.</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Therefore, opinion similarity can</w:t>
      </w:r>
      <w:del w:id="109" w:author="Information Technology Services" w:date="2014-01-21T17:59:00Z">
        <w:r w:rsidDel="00D359AA">
          <w:rPr>
            <w:rFonts w:ascii="Courier New" w:hAnsi="Courier New" w:cs="Courier New"/>
            <w:sz w:val="20"/>
            <w:szCs w:val="20"/>
          </w:rPr>
          <w:delText xml:space="preserve"> </w:delText>
        </w:r>
      </w:del>
      <w:r>
        <w:rPr>
          <w:rFonts w:ascii="Courier New" w:hAnsi="Courier New" w:cs="Courier New"/>
          <w:sz w:val="20"/>
          <w:szCs w:val="20"/>
        </w:rPr>
        <w:t>not be calculated as the distance between two distributions.</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Illustrated as Table~\</w:t>
      </w:r>
      <w:proofErr w:type="gramStart"/>
      <w:r>
        <w:rPr>
          <w:rFonts w:ascii="Courier New" w:hAnsi="Courier New" w:cs="Courier New"/>
          <w:sz w:val="20"/>
          <w:szCs w:val="20"/>
        </w:rPr>
        <w:t>ref{</w:t>
      </w:r>
      <w:proofErr w:type="gramEnd"/>
      <w:r>
        <w:rPr>
          <w:rFonts w:ascii="Courier New" w:hAnsi="Courier New" w:cs="Courier New"/>
          <w:sz w:val="20"/>
          <w:szCs w:val="20"/>
        </w:rPr>
        <w:t>tab1}, $ user_{1} $ holds most negative opinion on a topic(with 100\% sentiment value 0), while $ user_{2} $(100\% positive sentiment value 7) and $ user_{3} $(100\% positive sentiment value 8) hold positive opinion.</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If cosine similarity measurement is adopted to calculate opinion similarity, all similarities are 0.</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In fact $ user</w:t>
      </w:r>
      <w:proofErr w:type="gramStart"/>
      <w:r>
        <w:rPr>
          <w:rFonts w:ascii="Courier New" w:hAnsi="Courier New" w:cs="Courier New"/>
          <w:sz w:val="20"/>
          <w:szCs w:val="20"/>
        </w:rPr>
        <w:t>_{</w:t>
      </w:r>
      <w:proofErr w:type="gramEnd"/>
      <w:r>
        <w:rPr>
          <w:rFonts w:ascii="Courier New" w:hAnsi="Courier New" w:cs="Courier New"/>
          <w:sz w:val="20"/>
          <w:szCs w:val="20"/>
        </w:rPr>
        <w:t xml:space="preserve">2} $ is more similar with $ user_{3} $ than $ user_{1} $ because they both hold positive opinion and their sentiment distance is much less than $ user_{1} $.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\begin{table}[h]</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scriptsize</w:t>
      </w:r>
      <w:proofErr w:type="spellEnd"/>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centering</w:t>
      </w:r>
      <w:proofErr w:type="spellEnd"/>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\caption{Illustration of opinion similarity calculation}</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\label{tab1}</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\begin{tabular}{|</w:t>
      </w:r>
      <w:proofErr w:type="spellStart"/>
      <w:r>
        <w:rPr>
          <w:rFonts w:ascii="Courier New" w:hAnsi="Courier New" w:cs="Courier New"/>
          <w:sz w:val="20"/>
          <w:szCs w:val="20"/>
        </w:rPr>
        <w:t>l|l|l|l|l|l|l|l|l|l</w:t>
      </w:r>
      <w:proofErr w:type="spellEnd"/>
      <w:r>
        <w:rPr>
          <w:rFonts w:ascii="Courier New" w:hAnsi="Courier New" w:cs="Courier New"/>
          <w:sz w:val="20"/>
          <w:szCs w:val="20"/>
        </w:rPr>
        <w:t>|}</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hline</w:t>
      </w:r>
      <w:proofErr w:type="spellEnd"/>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&amp; 0 &amp; 1&amp; 2 &amp; 3 &amp; 4 &amp; 5 &amp; 6 &amp; 7 &amp; 8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hline</w:t>
      </w:r>
      <w:proofErr w:type="spellEnd"/>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$user</w:t>
      </w:r>
      <w:proofErr w:type="gramStart"/>
      <w:r>
        <w:rPr>
          <w:rFonts w:ascii="Courier New" w:hAnsi="Courier New" w:cs="Courier New"/>
          <w:sz w:val="20"/>
          <w:szCs w:val="20"/>
        </w:rPr>
        <w:t>_{</w:t>
      </w:r>
      <w:proofErr w:type="gramEnd"/>
      <w:r>
        <w:rPr>
          <w:rFonts w:ascii="Courier New" w:hAnsi="Courier New" w:cs="Courier New"/>
          <w:sz w:val="20"/>
          <w:szCs w:val="20"/>
        </w:rPr>
        <w:t>1}$ &amp; 1.0 &amp; 0.0 &amp; 0.0 &amp; 0.0 &amp; 0.0 &amp; 0.0 &amp; 0.0 &amp; 0.0 &amp; 0.0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hline</w:t>
      </w:r>
      <w:proofErr w:type="spellEnd"/>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$user</w:t>
      </w:r>
      <w:proofErr w:type="gramStart"/>
      <w:r>
        <w:rPr>
          <w:rFonts w:ascii="Courier New" w:hAnsi="Courier New" w:cs="Courier New"/>
          <w:sz w:val="20"/>
          <w:szCs w:val="20"/>
        </w:rPr>
        <w:t>_{</w:t>
      </w:r>
      <w:proofErr w:type="gramEnd"/>
      <w:r>
        <w:rPr>
          <w:rFonts w:ascii="Courier New" w:hAnsi="Courier New" w:cs="Courier New"/>
          <w:sz w:val="20"/>
          <w:szCs w:val="20"/>
        </w:rPr>
        <w:t>2}$ &amp; 0.0 &amp; 0.0 &amp; 0.0 &amp; 0.0 &amp; 0.0 &amp; 0.0 &amp; 0.0 &amp; 1.0 &amp; 0.0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hline</w:t>
      </w:r>
      <w:proofErr w:type="spellEnd"/>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$user</w:t>
      </w:r>
      <w:proofErr w:type="gramStart"/>
      <w:r>
        <w:rPr>
          <w:rFonts w:ascii="Courier New" w:hAnsi="Courier New" w:cs="Courier New"/>
          <w:sz w:val="20"/>
          <w:szCs w:val="20"/>
        </w:rPr>
        <w:t>_{</w:t>
      </w:r>
      <w:proofErr w:type="gramEnd"/>
      <w:r>
        <w:rPr>
          <w:rFonts w:ascii="Courier New" w:hAnsi="Courier New" w:cs="Courier New"/>
          <w:sz w:val="20"/>
          <w:szCs w:val="20"/>
        </w:rPr>
        <w:t>3}$ &amp; 0.0 &amp; 0.0 &amp; 0.0 &amp; 0.0 &amp; 0.0 &amp; 0.0 &amp; 0.0 &amp; 0.0 &amp; 1.0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hline</w:t>
      </w:r>
      <w:proofErr w:type="spellEnd"/>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\end{tabular}</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\end{table}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In order to accurately catch opinion similarity, we propose a novel similarity-calculating method by combining both sentiment distance and distribution similarity.</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The opinion similarity of two users or a tweet and a user on topic $ t $ can be calculated as: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\begin{equation}</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sim_{opinion}^{t}(O_{1},O_{2})=\dfrac{8-|\sum_{i=0}^{8}d_{i}v_{i}-\sum_{j=0}^{8}d_{j}v_{j}|}{8}</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\end{equation}</w:t>
      </w:r>
    </w:p>
    <w:p w:rsidR="00796ABC" w:rsidRDefault="00796ABC" w:rsidP="00796ABC">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where</w:t>
      </w:r>
      <w:proofErr w:type="gramEnd"/>
      <w:r>
        <w:rPr>
          <w:rFonts w:ascii="Courier New" w:hAnsi="Courier New" w:cs="Courier New"/>
          <w:sz w:val="20"/>
          <w:szCs w:val="20"/>
        </w:rPr>
        <w:t xml:space="preserve"> $ d_{</w:t>
      </w:r>
      <w:proofErr w:type="spellStart"/>
      <w:r>
        <w:rPr>
          <w:rFonts w:ascii="Courier New" w:hAnsi="Courier New" w:cs="Courier New"/>
          <w:sz w:val="20"/>
          <w:szCs w:val="20"/>
        </w:rPr>
        <w:t>i</w:t>
      </w:r>
      <w:proofErr w:type="spellEnd"/>
      <w:r>
        <w:rPr>
          <w:rFonts w:ascii="Courier New" w:hAnsi="Courier New" w:cs="Courier New"/>
          <w:sz w:val="20"/>
          <w:szCs w:val="20"/>
        </w:rPr>
        <w:t xml:space="preserve">} $ denotes the $ </w:t>
      </w:r>
      <w:proofErr w:type="spellStart"/>
      <w:r>
        <w:rPr>
          <w:rFonts w:ascii="Courier New" w:hAnsi="Courier New" w:cs="Courier New"/>
          <w:sz w:val="20"/>
          <w:szCs w:val="20"/>
        </w:rPr>
        <w:t>ith</w:t>
      </w:r>
      <w:proofErr w:type="spellEnd"/>
      <w:r>
        <w:rPr>
          <w:rFonts w:ascii="Courier New" w:hAnsi="Courier New" w:cs="Courier New"/>
          <w:sz w:val="20"/>
          <w:szCs w:val="20"/>
        </w:rPr>
        <w:t xml:space="preserve"> $ distribution of opinion vector, and $ v_{</w:t>
      </w:r>
      <w:proofErr w:type="spellStart"/>
      <w:r>
        <w:rPr>
          <w:rFonts w:ascii="Courier New" w:hAnsi="Courier New" w:cs="Courier New"/>
          <w:sz w:val="20"/>
          <w:szCs w:val="20"/>
        </w:rPr>
        <w:t>i</w:t>
      </w:r>
      <w:proofErr w:type="spellEnd"/>
      <w:r>
        <w:rPr>
          <w:rFonts w:ascii="Courier New" w:hAnsi="Courier New" w:cs="Courier New"/>
          <w:sz w:val="20"/>
          <w:szCs w:val="20"/>
        </w:rPr>
        <w:t>} $ denotes corresponding sentiment strength value.</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Accordingly, overall opinion similarity on all topics can be calculated as normalized similarity of all opinion similarities on their common topics of interest.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\begin{equation}</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sim_{opinion}(u_{1},u_{2})=\dfrac{\sum_{t=1}^{|T|}sim_{opinion}^{t}(O_{1},O_{2})}{|T|}</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\end{equation}</w:t>
      </w:r>
    </w:p>
    <w:p w:rsidR="00796ABC" w:rsidRDefault="00796ABC" w:rsidP="00796ABC">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where</w:t>
      </w:r>
      <w:proofErr w:type="gramEnd"/>
      <w:r>
        <w:rPr>
          <w:rFonts w:ascii="Courier New" w:hAnsi="Courier New" w:cs="Courier New"/>
          <w:sz w:val="20"/>
          <w:szCs w:val="20"/>
        </w:rPr>
        <w:t xml:space="preserve"> $ T $ denotes the common topics of interest between two users or a tweet and a user.</w:t>
      </w:r>
    </w:p>
    <w:p w:rsidR="00796ABC" w:rsidRDefault="00796ABC" w:rsidP="00796ABC">
      <w:pPr>
        <w:autoSpaceDE w:val="0"/>
        <w:autoSpaceDN w:val="0"/>
        <w:adjustRightInd w:val="0"/>
        <w:spacing w:after="0" w:line="240" w:lineRule="auto"/>
        <w:rPr>
          <w:rFonts w:ascii="Courier New" w:hAnsi="Courier New" w:cs="Courier New"/>
          <w:sz w:val="20"/>
          <w:szCs w:val="20"/>
        </w:rPr>
      </w:pP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subsubsection</w:t>
      </w:r>
      <w:proofErr w:type="spellEnd"/>
      <w:r>
        <w:rPr>
          <w:rFonts w:ascii="Courier New" w:hAnsi="Courier New" w:cs="Courier New"/>
          <w:sz w:val="20"/>
          <w:szCs w:val="20"/>
        </w:rPr>
        <w:t>{Subjective Similarity}</w:t>
      </w:r>
    </w:p>
    <w:p w:rsidR="00796ABC" w:rsidRDefault="00796ABC" w:rsidP="00796ABC">
      <w:pPr>
        <w:autoSpaceDE w:val="0"/>
        <w:autoSpaceDN w:val="0"/>
        <w:adjustRightInd w:val="0"/>
        <w:spacing w:after="0" w:line="240" w:lineRule="auto"/>
        <w:rPr>
          <w:rFonts w:ascii="Courier New" w:hAnsi="Courier New" w:cs="Courier New"/>
          <w:sz w:val="20"/>
          <w:szCs w:val="20"/>
        </w:rPr>
      </w:pP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Given a tweet $ t $ and a user subjective model $ P\</w:t>
      </w:r>
      <w:proofErr w:type="gramStart"/>
      <w:r>
        <w:rPr>
          <w:rFonts w:ascii="Courier New" w:hAnsi="Courier New" w:cs="Courier New"/>
          <w:sz w:val="20"/>
          <w:szCs w:val="20"/>
        </w:rPr>
        <w:t>left(</w:t>
      </w:r>
      <w:proofErr w:type="gramEnd"/>
      <w:r>
        <w:rPr>
          <w:rFonts w:ascii="Courier New" w:hAnsi="Courier New" w:cs="Courier New"/>
          <w:sz w:val="20"/>
          <w:szCs w:val="20"/>
        </w:rPr>
        <w:t xml:space="preserve"> u \right)  $, we can define their subjective similarity by combining topic similarity and opinion similarity as follows:</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\begin{equation}</w:t>
      </w:r>
    </w:p>
    <w:p w:rsidR="00796ABC" w:rsidRDefault="00796ABC" w:rsidP="00796ABC">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Sim</w:t>
      </w:r>
      <w:proofErr w:type="spellEnd"/>
      <w:proofErr w:type="gramStart"/>
      <w:r>
        <w:rPr>
          <w:rFonts w:ascii="Courier New" w:hAnsi="Courier New" w:cs="Courier New"/>
          <w:sz w:val="20"/>
          <w:szCs w:val="20"/>
        </w:rPr>
        <w:t>_{</w:t>
      </w:r>
      <w:proofErr w:type="gramEnd"/>
      <w:r>
        <w:rPr>
          <w:rFonts w:ascii="Courier New" w:hAnsi="Courier New" w:cs="Courier New"/>
          <w:sz w:val="20"/>
          <w:szCs w:val="20"/>
        </w:rPr>
        <w:t xml:space="preserve">sub} \left( </w:t>
      </w:r>
      <w:proofErr w:type="spellStart"/>
      <w:r>
        <w:rPr>
          <w:rFonts w:ascii="Courier New" w:hAnsi="Courier New" w:cs="Courier New"/>
          <w:sz w:val="20"/>
          <w:szCs w:val="20"/>
        </w:rPr>
        <w:t>t,u</w:t>
      </w:r>
      <w:proofErr w:type="spellEnd"/>
      <w:r>
        <w:rPr>
          <w:rFonts w:ascii="Courier New" w:hAnsi="Courier New" w:cs="Courier New"/>
          <w:sz w:val="20"/>
          <w:szCs w:val="20"/>
        </w:rPr>
        <w:t xml:space="preserve"> \right) = \alpha * </w:t>
      </w:r>
      <w:proofErr w:type="spellStart"/>
      <w:r>
        <w:rPr>
          <w:rFonts w:ascii="Courier New" w:hAnsi="Courier New" w:cs="Courier New"/>
          <w:sz w:val="20"/>
          <w:szCs w:val="20"/>
        </w:rPr>
        <w:t>sim</w:t>
      </w:r>
      <w:proofErr w:type="spellEnd"/>
      <w:r>
        <w:rPr>
          <w:rFonts w:ascii="Courier New" w:hAnsi="Courier New" w:cs="Courier New"/>
          <w:sz w:val="20"/>
          <w:szCs w:val="20"/>
        </w:rPr>
        <w:t>_{topic}+\left( 1-\alpha \right)*</w:t>
      </w:r>
      <w:proofErr w:type="spellStart"/>
      <w:r>
        <w:rPr>
          <w:rFonts w:ascii="Courier New" w:hAnsi="Courier New" w:cs="Courier New"/>
          <w:sz w:val="20"/>
          <w:szCs w:val="20"/>
        </w:rPr>
        <w:t>sim</w:t>
      </w:r>
      <w:proofErr w:type="spellEnd"/>
      <w:r>
        <w:rPr>
          <w:rFonts w:ascii="Courier New" w:hAnsi="Courier New" w:cs="Courier New"/>
          <w:sz w:val="20"/>
          <w:szCs w:val="20"/>
        </w:rPr>
        <w:t>_{opinion}</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\end{equation}</w:t>
      </w:r>
    </w:p>
    <w:p w:rsidR="00796ABC" w:rsidRDefault="00796ABC" w:rsidP="00796ABC">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where</w:t>
      </w:r>
      <w:proofErr w:type="gramEnd"/>
      <w:r>
        <w:rPr>
          <w:rFonts w:ascii="Courier New" w:hAnsi="Courier New" w:cs="Courier New"/>
          <w:sz w:val="20"/>
          <w:szCs w:val="20"/>
        </w:rPr>
        <w:t xml:space="preserve"> $ \alpha $ is the coefficient used to control the proportions of topic similarity and opinion similarity in the holistic subjective similarity.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A user cares more about topics a tweet talks about with a larger $ \alpha $, and cares more about opinions with a </w:t>
      </w:r>
      <w:proofErr w:type="spellStart"/>
      <w:r>
        <w:rPr>
          <w:rFonts w:ascii="Courier New" w:hAnsi="Courier New" w:cs="Courier New"/>
          <w:sz w:val="20"/>
          <w:szCs w:val="20"/>
        </w:rPr>
        <w:t>samller</w:t>
      </w:r>
      <w:proofErr w:type="spellEnd"/>
      <w:r>
        <w:rPr>
          <w:rFonts w:ascii="Courier New" w:hAnsi="Courier New" w:cs="Courier New"/>
          <w:sz w:val="20"/>
          <w:szCs w:val="20"/>
        </w:rPr>
        <w:t xml:space="preserve"> $ \alpha $.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A personalized $ \alpha $ can be learned from the </w:t>
      </w:r>
      <w:proofErr w:type="spellStart"/>
      <w:r>
        <w:rPr>
          <w:rFonts w:ascii="Courier New" w:hAnsi="Courier New" w:cs="Courier New"/>
          <w:sz w:val="20"/>
          <w:szCs w:val="20"/>
        </w:rPr>
        <w:t>retweeting</w:t>
      </w:r>
      <w:proofErr w:type="spellEnd"/>
      <w:r>
        <w:rPr>
          <w:rFonts w:ascii="Courier New" w:hAnsi="Courier New" w:cs="Courier New"/>
          <w:sz w:val="20"/>
          <w:szCs w:val="20"/>
        </w:rPr>
        <w:t xml:space="preserve"> history of a user to represent his </w:t>
      </w:r>
      <w:proofErr w:type="spellStart"/>
      <w:r>
        <w:rPr>
          <w:rFonts w:ascii="Courier New" w:hAnsi="Courier New" w:cs="Courier New"/>
          <w:sz w:val="20"/>
          <w:szCs w:val="20"/>
        </w:rPr>
        <w:t>retweeting</w:t>
      </w:r>
      <w:proofErr w:type="spellEnd"/>
      <w:r>
        <w:rPr>
          <w:rFonts w:ascii="Courier New" w:hAnsi="Courier New" w:cs="Courier New"/>
          <w:sz w:val="20"/>
          <w:szCs w:val="20"/>
        </w:rPr>
        <w:t xml:space="preserve"> habit. </w:t>
      </w:r>
    </w:p>
    <w:p w:rsidR="00796ABC" w:rsidRDefault="00796ABC" w:rsidP="00796ABC">
      <w:pPr>
        <w:autoSpaceDE w:val="0"/>
        <w:autoSpaceDN w:val="0"/>
        <w:adjustRightInd w:val="0"/>
        <w:spacing w:after="0" w:line="240" w:lineRule="auto"/>
        <w:rPr>
          <w:rFonts w:ascii="Courier New" w:hAnsi="Courier New" w:cs="Courier New"/>
          <w:sz w:val="20"/>
          <w:szCs w:val="20"/>
        </w:rPr>
      </w:pP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\subsection{</w:t>
      </w:r>
      <w:proofErr w:type="spellStart"/>
      <w:r>
        <w:rPr>
          <w:rFonts w:ascii="Courier New" w:hAnsi="Courier New" w:cs="Courier New"/>
          <w:sz w:val="20"/>
          <w:szCs w:val="20"/>
        </w:rPr>
        <w:t>Retweeting</w:t>
      </w:r>
      <w:proofErr w:type="spellEnd"/>
      <w:r>
        <w:rPr>
          <w:rFonts w:ascii="Courier New" w:hAnsi="Courier New" w:cs="Courier New"/>
          <w:sz w:val="20"/>
          <w:szCs w:val="20"/>
        </w:rPr>
        <w:t xml:space="preserve"> Analysis}</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\label{analysis}</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The motivation why a user </w:t>
      </w:r>
      <w:proofErr w:type="spellStart"/>
      <w:r>
        <w:rPr>
          <w:rFonts w:ascii="Courier New" w:hAnsi="Courier New" w:cs="Courier New"/>
          <w:sz w:val="20"/>
          <w:szCs w:val="20"/>
        </w:rPr>
        <w:t>retweet</w:t>
      </w:r>
      <w:ins w:id="110" w:author="Information Technology Services" w:date="2014-01-21T17:51:00Z">
        <w:r w:rsidR="00D359AA">
          <w:rPr>
            <w:rFonts w:ascii="Courier New" w:hAnsi="Courier New" w:cs="Courier New"/>
            <w:sz w:val="20"/>
            <w:szCs w:val="20"/>
          </w:rPr>
          <w:t>s</w:t>
        </w:r>
      </w:ins>
      <w:proofErr w:type="spellEnd"/>
      <w:r>
        <w:rPr>
          <w:rFonts w:ascii="Courier New" w:hAnsi="Courier New" w:cs="Courier New"/>
          <w:sz w:val="20"/>
          <w:szCs w:val="20"/>
        </w:rPr>
        <w:t xml:space="preserve"> is complicated, and involves the tweet itself, its author and its receivers who </w:t>
      </w:r>
      <w:proofErr w:type="gramStart"/>
      <w:r>
        <w:rPr>
          <w:rFonts w:ascii="Courier New" w:hAnsi="Courier New" w:cs="Courier New"/>
          <w:sz w:val="20"/>
          <w:szCs w:val="20"/>
        </w:rPr>
        <w:t>is</w:t>
      </w:r>
      <w:proofErr w:type="gramEnd"/>
      <w:r>
        <w:rPr>
          <w:rFonts w:ascii="Courier New" w:hAnsi="Courier New" w:cs="Courier New"/>
          <w:sz w:val="20"/>
          <w:szCs w:val="20"/>
        </w:rPr>
        <w:t xml:space="preserve"> following its author.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Figure~\</w:t>
      </w:r>
      <w:proofErr w:type="gramStart"/>
      <w:r>
        <w:rPr>
          <w:rFonts w:ascii="Courier New" w:hAnsi="Courier New" w:cs="Courier New"/>
          <w:sz w:val="20"/>
          <w:szCs w:val="20"/>
        </w:rPr>
        <w:t>ref{</w:t>
      </w:r>
      <w:proofErr w:type="gramEnd"/>
      <w:r>
        <w:rPr>
          <w:rFonts w:ascii="Courier New" w:hAnsi="Courier New" w:cs="Courier New"/>
          <w:sz w:val="20"/>
          <w:szCs w:val="20"/>
        </w:rPr>
        <w:t xml:space="preserve">fig1} illustrates their relation.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 xml:space="preserve">The idea behind this work is that taking into account user attitudes towards </w:t>
      </w:r>
      <w:proofErr w:type="gramStart"/>
      <w:r>
        <w:rPr>
          <w:rFonts w:ascii="Courier New" w:hAnsi="Courier New" w:cs="Courier New"/>
          <w:sz w:val="20"/>
          <w:szCs w:val="20"/>
        </w:rPr>
        <w:t>his own</w:t>
      </w:r>
      <w:proofErr w:type="gramEnd"/>
      <w:r>
        <w:rPr>
          <w:rFonts w:ascii="Courier New" w:hAnsi="Courier New" w:cs="Courier New"/>
          <w:sz w:val="20"/>
          <w:szCs w:val="20"/>
        </w:rPr>
        <w:t xml:space="preserve"> interests can yield benefits in explaining the subjective motivation of </w:t>
      </w:r>
      <w:proofErr w:type="spellStart"/>
      <w:r>
        <w:rPr>
          <w:rFonts w:ascii="Courier New" w:hAnsi="Courier New" w:cs="Courier New"/>
          <w:sz w:val="20"/>
          <w:szCs w:val="20"/>
        </w:rPr>
        <w:t>retweeting</w:t>
      </w:r>
      <w:proofErr w:type="spellEnd"/>
      <w:r>
        <w:rPr>
          <w:rFonts w:ascii="Courier New" w:hAnsi="Courier New" w:cs="Courier New"/>
          <w:sz w:val="20"/>
          <w:szCs w:val="20"/>
        </w:rPr>
        <w:t xml:space="preserve"> </w:t>
      </w:r>
      <w:proofErr w:type="spellStart"/>
      <w:r>
        <w:rPr>
          <w:rFonts w:ascii="Courier New" w:hAnsi="Courier New" w:cs="Courier New"/>
          <w:sz w:val="20"/>
          <w:szCs w:val="20"/>
        </w:rPr>
        <w:t>behavior</w:t>
      </w:r>
      <w:proofErr w:type="spellEnd"/>
      <w:r>
        <w:rPr>
          <w:rFonts w:ascii="Courier New" w:hAnsi="Courier New" w:cs="Courier New"/>
          <w:sz w:val="20"/>
          <w:szCs w:val="20"/>
        </w:rPr>
        <w:t xml:space="preserve">.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Specifically, we consider this question from three aspects: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i</w:t>
      </w:r>
      <w:proofErr w:type="spellEnd"/>
      <w:r>
        <w:rPr>
          <w:rFonts w:ascii="Courier New" w:hAnsi="Courier New" w:cs="Courier New"/>
          <w:sz w:val="20"/>
          <w:szCs w:val="20"/>
        </w:rPr>
        <w:t xml:space="preserve">) how similar is the tweet to the subjective model of a user in terms of topics and opinions, i.e. $ </w:t>
      </w:r>
      <w:proofErr w:type="spellStart"/>
      <w:r>
        <w:rPr>
          <w:rFonts w:ascii="Courier New" w:hAnsi="Courier New" w:cs="Courier New"/>
          <w:sz w:val="20"/>
          <w:szCs w:val="20"/>
        </w:rPr>
        <w:t>sim</w:t>
      </w:r>
      <w:proofErr w:type="spellEnd"/>
      <w:r>
        <w:rPr>
          <w:rFonts w:ascii="Courier New" w:hAnsi="Courier New" w:cs="Courier New"/>
          <w:sz w:val="20"/>
          <w:szCs w:val="20"/>
        </w:rPr>
        <w:t xml:space="preserve">_{sub} \left( </w:t>
      </w:r>
      <w:proofErr w:type="spellStart"/>
      <w:r>
        <w:rPr>
          <w:rFonts w:ascii="Courier New" w:hAnsi="Courier New" w:cs="Courier New"/>
          <w:sz w:val="20"/>
          <w:szCs w:val="20"/>
        </w:rPr>
        <w:t>m,u</w:t>
      </w:r>
      <w:proofErr w:type="spellEnd"/>
      <w:r>
        <w:rPr>
          <w:rFonts w:ascii="Courier New" w:hAnsi="Courier New" w:cs="Courier New"/>
          <w:sz w:val="20"/>
          <w:szCs w:val="20"/>
        </w:rPr>
        <w:t xml:space="preserve"> \right) $, (ii) are the author and user like-minded people considering similarity of their subjective models, i.e. $ </w:t>
      </w:r>
      <w:proofErr w:type="spellStart"/>
      <w:r>
        <w:rPr>
          <w:rFonts w:ascii="Courier New" w:hAnsi="Courier New" w:cs="Courier New"/>
          <w:sz w:val="20"/>
          <w:szCs w:val="20"/>
        </w:rPr>
        <w:t>sim</w:t>
      </w:r>
      <w:proofErr w:type="spellEnd"/>
      <w:r>
        <w:rPr>
          <w:rFonts w:ascii="Courier New" w:hAnsi="Courier New" w:cs="Courier New"/>
          <w:sz w:val="20"/>
          <w:szCs w:val="20"/>
        </w:rPr>
        <w:t xml:space="preserve">_{sub}\left( u_{a},u \right)  $, and (iii) whether the tweet is novel or original judged from its similarity with subjective model of its author, i.e. $ </w:t>
      </w:r>
      <w:proofErr w:type="spellStart"/>
      <w:r>
        <w:rPr>
          <w:rFonts w:ascii="Courier New" w:hAnsi="Courier New" w:cs="Courier New"/>
          <w:sz w:val="20"/>
          <w:szCs w:val="20"/>
        </w:rPr>
        <w:t>sim</w:t>
      </w:r>
      <w:proofErr w:type="spellEnd"/>
      <w:r>
        <w:rPr>
          <w:rFonts w:ascii="Courier New" w:hAnsi="Courier New" w:cs="Courier New"/>
          <w:sz w:val="20"/>
          <w:szCs w:val="20"/>
        </w:rPr>
        <w:t xml:space="preserve">_{sub}\left( </w:t>
      </w:r>
      <w:proofErr w:type="spellStart"/>
      <w:r>
        <w:rPr>
          <w:rFonts w:ascii="Courier New" w:hAnsi="Courier New" w:cs="Courier New"/>
          <w:sz w:val="20"/>
          <w:szCs w:val="20"/>
        </w:rPr>
        <w:t>m,u</w:t>
      </w:r>
      <w:proofErr w:type="spellEnd"/>
      <w:r>
        <w:rPr>
          <w:rFonts w:ascii="Courier New" w:hAnsi="Courier New" w:cs="Courier New"/>
          <w:sz w:val="20"/>
          <w:szCs w:val="20"/>
        </w:rPr>
        <w:t xml:space="preserve">_{a} \right)  $.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Intuitionally, a user might </w:t>
      </w:r>
      <w:proofErr w:type="spellStart"/>
      <w:proofErr w:type="gramStart"/>
      <w:r>
        <w:rPr>
          <w:rFonts w:ascii="Courier New" w:hAnsi="Courier New" w:cs="Courier New"/>
          <w:sz w:val="20"/>
          <w:szCs w:val="20"/>
        </w:rPr>
        <w:t>retweet</w:t>
      </w:r>
      <w:proofErr w:type="spellEnd"/>
      <w:proofErr w:type="gramEnd"/>
      <w:r>
        <w:rPr>
          <w:rFonts w:ascii="Courier New" w:hAnsi="Courier New" w:cs="Courier New"/>
          <w:sz w:val="20"/>
          <w:szCs w:val="20"/>
        </w:rPr>
        <w:t xml:space="preserve"> a message if its content is close enough to his subjectivity, its author is a like-minded friend and it is original from inner subjectivity of its author.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In this work we will carry out a </w:t>
      </w:r>
      <w:ins w:id="111" w:author="Information Technology Services" w:date="2014-01-21T18:01:00Z">
        <w:r w:rsidR="00D541BA">
          <w:rPr>
            <w:rFonts w:ascii="Courier New" w:hAnsi="Courier New" w:cs="Courier New"/>
            <w:sz w:val="20"/>
            <w:szCs w:val="20"/>
          </w:rPr>
          <w:t xml:space="preserve">set </w:t>
        </w:r>
      </w:ins>
      <w:del w:id="112" w:author="Information Technology Services" w:date="2014-01-21T18:01:00Z">
        <w:r w:rsidDel="00D541BA">
          <w:rPr>
            <w:rFonts w:ascii="Courier New" w:hAnsi="Courier New" w:cs="Courier New"/>
            <w:sz w:val="20"/>
            <w:szCs w:val="20"/>
          </w:rPr>
          <w:delText>sery</w:delText>
        </w:r>
      </w:del>
      <w:r>
        <w:rPr>
          <w:rFonts w:ascii="Courier New" w:hAnsi="Courier New" w:cs="Courier New"/>
          <w:sz w:val="20"/>
          <w:szCs w:val="20"/>
        </w:rPr>
        <w:t xml:space="preserve"> of experiments to demonstrate such </w:t>
      </w:r>
      <w:proofErr w:type="spellStart"/>
      <w:ins w:id="113" w:author="Information Technology Services" w:date="2014-01-21T18:01:00Z">
        <w:r w:rsidR="00D541BA">
          <w:rPr>
            <w:rFonts w:ascii="Courier New" w:hAnsi="Courier New" w:cs="Courier New"/>
            <w:sz w:val="20"/>
            <w:szCs w:val="20"/>
          </w:rPr>
          <w:t>theory</w:t>
        </w:r>
      </w:ins>
      <w:del w:id="114" w:author="Information Technology Services" w:date="2014-01-21T18:01:00Z">
        <w:r w:rsidDel="00D541BA">
          <w:rPr>
            <w:rFonts w:ascii="Courier New" w:hAnsi="Courier New" w:cs="Courier New"/>
            <w:sz w:val="20"/>
            <w:szCs w:val="20"/>
          </w:rPr>
          <w:delText>intuition</w:delText>
        </w:r>
      </w:del>
      <w:r>
        <w:rPr>
          <w:rFonts w:ascii="Courier New" w:hAnsi="Courier New" w:cs="Courier New"/>
          <w:sz w:val="20"/>
          <w:szCs w:val="20"/>
        </w:rPr>
        <w:t>.</w:t>
      </w:r>
    </w:p>
    <w:p w:rsidR="00796ABC" w:rsidRDefault="00796ABC" w:rsidP="00796ABC">
      <w:pPr>
        <w:autoSpaceDE w:val="0"/>
        <w:autoSpaceDN w:val="0"/>
        <w:adjustRightInd w:val="0"/>
        <w:spacing w:after="0" w:line="240" w:lineRule="auto"/>
        <w:rPr>
          <w:rFonts w:ascii="Courier New" w:hAnsi="Courier New" w:cs="Courier New"/>
          <w:sz w:val="20"/>
          <w:szCs w:val="20"/>
        </w:rPr>
      </w:pP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\sect</w:t>
      </w:r>
      <w:proofErr w:type="spellEnd"/>
      <w:r>
        <w:rPr>
          <w:rFonts w:ascii="Courier New" w:hAnsi="Courier New" w:cs="Courier New"/>
          <w:sz w:val="20"/>
          <w:szCs w:val="20"/>
        </w:rPr>
        <w:t>ion{Experiment</w:t>
      </w:r>
      <w:ins w:id="115" w:author="Information Technology Services" w:date="2014-01-21T17:51:00Z">
        <w:r w:rsidR="00D359AA">
          <w:rPr>
            <w:rFonts w:ascii="Courier New" w:hAnsi="Courier New" w:cs="Courier New"/>
            <w:sz w:val="20"/>
            <w:szCs w:val="20"/>
          </w:rPr>
          <w:t>s</w:t>
        </w:r>
      </w:ins>
      <w:r>
        <w:rPr>
          <w:rFonts w:ascii="Courier New" w:hAnsi="Courier New" w:cs="Courier New"/>
          <w:sz w:val="20"/>
          <w:szCs w:val="20"/>
        </w:rPr>
        <w:t>}</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\label{experiment}</w:t>
      </w:r>
    </w:p>
    <w:p w:rsidR="00796ABC" w:rsidRDefault="00796ABC" w:rsidP="00796ABC">
      <w:pPr>
        <w:autoSpaceDE w:val="0"/>
        <w:autoSpaceDN w:val="0"/>
        <w:adjustRightInd w:val="0"/>
        <w:spacing w:after="0" w:line="240" w:lineRule="auto"/>
        <w:rPr>
          <w:rFonts w:ascii="Courier New" w:hAnsi="Courier New" w:cs="Courier New"/>
          <w:sz w:val="20"/>
          <w:szCs w:val="20"/>
        </w:rPr>
      </w:pP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\subsection{Dataset}</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We adopt the Twitter dataset of previous work \cite{Luo:2013RMF}, which was created using Twitter API \</w:t>
      </w:r>
      <w:proofErr w:type="gramStart"/>
      <w:r>
        <w:rPr>
          <w:rFonts w:ascii="Courier New" w:hAnsi="Courier New" w:cs="Courier New"/>
          <w:sz w:val="20"/>
          <w:szCs w:val="20"/>
        </w:rPr>
        <w:t>footnote{</w:t>
      </w:r>
      <w:proofErr w:type="gramEnd"/>
      <w:r>
        <w:rPr>
          <w:rFonts w:ascii="Courier New" w:hAnsi="Courier New" w:cs="Courier New"/>
          <w:sz w:val="20"/>
          <w:szCs w:val="20"/>
        </w:rPr>
        <w:t>\</w:t>
      </w:r>
      <w:proofErr w:type="spellStart"/>
      <w:r>
        <w:rPr>
          <w:rFonts w:ascii="Courier New" w:hAnsi="Courier New" w:cs="Courier New"/>
          <w:sz w:val="20"/>
          <w:szCs w:val="20"/>
        </w:rPr>
        <w:t>url</w:t>
      </w:r>
      <w:proofErr w:type="spellEnd"/>
      <w:r>
        <w:rPr>
          <w:rFonts w:ascii="Courier New" w:hAnsi="Courier New" w:cs="Courier New"/>
          <w:sz w:val="20"/>
          <w:szCs w:val="20"/>
        </w:rPr>
        <w:t xml:space="preserve">{https://dev.twitter.com/}}.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To form the dataset, 500 target English tweets published from September 14th, 2012 to October 1st, 2012 were monitored to find who would </w:t>
      </w:r>
      <w:proofErr w:type="spellStart"/>
      <w:proofErr w:type="gramStart"/>
      <w:r>
        <w:rPr>
          <w:rFonts w:ascii="Courier New" w:hAnsi="Courier New" w:cs="Courier New"/>
          <w:sz w:val="20"/>
          <w:szCs w:val="20"/>
        </w:rPr>
        <w:t>retweet</w:t>
      </w:r>
      <w:proofErr w:type="spellEnd"/>
      <w:proofErr w:type="gramEnd"/>
      <w:r>
        <w:rPr>
          <w:rFonts w:ascii="Courier New" w:hAnsi="Courier New" w:cs="Courier New"/>
          <w:sz w:val="20"/>
          <w:szCs w:val="20"/>
        </w:rPr>
        <w:t xml:space="preserve"> it in the next few days. </w:t>
      </w:r>
    </w:p>
    <w:p w:rsidR="00796ABC" w:rsidRDefault="00D541BA" w:rsidP="00796ABC">
      <w:pPr>
        <w:autoSpaceDE w:val="0"/>
        <w:autoSpaceDN w:val="0"/>
        <w:adjustRightInd w:val="0"/>
        <w:spacing w:after="0" w:line="240" w:lineRule="auto"/>
        <w:rPr>
          <w:rFonts w:ascii="Courier New" w:hAnsi="Courier New" w:cs="Courier New"/>
          <w:sz w:val="20"/>
          <w:szCs w:val="20"/>
        </w:rPr>
      </w:pPr>
      <w:ins w:id="116" w:author="Information Technology Services" w:date="2014-01-21T18:02:00Z">
        <w:r>
          <w:rPr>
            <w:rFonts w:ascii="Courier New" w:hAnsi="Courier New" w:cs="Courier New"/>
            <w:sz w:val="20"/>
            <w:szCs w:val="20"/>
          </w:rPr>
          <w:t xml:space="preserve">Also, </w:t>
        </w:r>
      </w:ins>
      <w:del w:id="117" w:author="Information Technology Services" w:date="2014-01-21T18:02:00Z">
        <w:r w:rsidR="00796ABC" w:rsidDel="00D541BA">
          <w:rPr>
            <w:rFonts w:ascii="Courier New" w:hAnsi="Courier New" w:cs="Courier New"/>
            <w:sz w:val="20"/>
            <w:szCs w:val="20"/>
          </w:rPr>
          <w:delText>And</w:delText>
        </w:r>
      </w:del>
      <w:r w:rsidR="00796ABC">
        <w:rPr>
          <w:rFonts w:ascii="Courier New" w:hAnsi="Courier New" w:cs="Courier New"/>
          <w:sz w:val="20"/>
          <w:szCs w:val="20"/>
        </w:rPr>
        <w:t xml:space="preserve"> each tweet was chosen as starting point to collect at least recent 200 tweets for its author and followers.</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Overall, there are 4</w:t>
      </w:r>
      <w:proofErr w:type="gramStart"/>
      <w:r>
        <w:rPr>
          <w:rFonts w:ascii="Courier New" w:hAnsi="Courier New" w:cs="Courier New"/>
          <w:sz w:val="20"/>
          <w:szCs w:val="20"/>
        </w:rPr>
        <w:t>,5531</w:t>
      </w:r>
      <w:proofErr w:type="gramEnd"/>
      <w:r>
        <w:rPr>
          <w:rFonts w:ascii="Courier New" w:hAnsi="Courier New" w:cs="Courier New"/>
          <w:sz w:val="20"/>
          <w:szCs w:val="20"/>
        </w:rPr>
        <w:t xml:space="preserve"> followers, 6,277,736 tweets, and 5214 followers who have </w:t>
      </w:r>
      <w:proofErr w:type="spellStart"/>
      <w:r>
        <w:rPr>
          <w:rFonts w:ascii="Courier New" w:hAnsi="Courier New" w:cs="Courier New"/>
          <w:sz w:val="20"/>
          <w:szCs w:val="20"/>
        </w:rPr>
        <w:t>retweeted</w:t>
      </w:r>
      <w:proofErr w:type="spellEnd"/>
      <w:r>
        <w:rPr>
          <w:rFonts w:ascii="Courier New" w:hAnsi="Courier New" w:cs="Courier New"/>
          <w:sz w:val="20"/>
          <w:szCs w:val="20"/>
        </w:rPr>
        <w:t xml:space="preserve"> at least one target tweet during the monitored period.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We extract 3</w:t>
      </w:r>
      <w:proofErr w:type="gramStart"/>
      <w:r>
        <w:rPr>
          <w:rFonts w:ascii="Courier New" w:hAnsi="Courier New" w:cs="Courier New"/>
          <w:sz w:val="20"/>
          <w:szCs w:val="20"/>
        </w:rPr>
        <w:t>,0876</w:t>
      </w:r>
      <w:proofErr w:type="gramEnd"/>
      <w:r>
        <w:rPr>
          <w:rFonts w:ascii="Courier New" w:hAnsi="Courier New" w:cs="Courier New"/>
          <w:sz w:val="20"/>
          <w:szCs w:val="20"/>
        </w:rPr>
        <w:t xml:space="preserve"> users who have </w:t>
      </w:r>
      <w:proofErr w:type="spellStart"/>
      <w:r>
        <w:rPr>
          <w:rFonts w:ascii="Courier New" w:hAnsi="Courier New" w:cs="Courier New"/>
          <w:sz w:val="20"/>
          <w:szCs w:val="20"/>
        </w:rPr>
        <w:t>retweeted</w:t>
      </w:r>
      <w:proofErr w:type="spellEnd"/>
      <w:r>
        <w:rPr>
          <w:rFonts w:ascii="Courier New" w:hAnsi="Courier New" w:cs="Courier New"/>
          <w:sz w:val="20"/>
          <w:szCs w:val="20"/>
        </w:rPr>
        <w:t xml:space="preserve"> at least 20 times in their recent tweets to build their </w:t>
      </w:r>
      <w:del w:id="118" w:author="Information Technology Services" w:date="2014-01-21T18:02:00Z">
        <w:r w:rsidDel="00D541BA">
          <w:rPr>
            <w:rFonts w:ascii="Courier New" w:hAnsi="Courier New" w:cs="Courier New"/>
            <w:sz w:val="20"/>
            <w:szCs w:val="20"/>
          </w:rPr>
          <w:delText>sujective</w:delText>
        </w:r>
      </w:del>
      <w:ins w:id="119" w:author="Information Technology Services" w:date="2014-01-21T18:02:00Z">
        <w:r w:rsidR="00D541BA">
          <w:rPr>
            <w:rFonts w:ascii="Courier New" w:hAnsi="Courier New" w:cs="Courier New"/>
            <w:sz w:val="20"/>
            <w:szCs w:val="20"/>
          </w:rPr>
          <w:t>subjective</w:t>
        </w:r>
      </w:ins>
      <w:r>
        <w:rPr>
          <w:rFonts w:ascii="Courier New" w:hAnsi="Courier New" w:cs="Courier New"/>
          <w:sz w:val="20"/>
          <w:szCs w:val="20"/>
        </w:rPr>
        <w:t xml:space="preserve"> model and study their </w:t>
      </w:r>
      <w:proofErr w:type="spellStart"/>
      <w:r>
        <w:rPr>
          <w:rFonts w:ascii="Courier New" w:hAnsi="Courier New" w:cs="Courier New"/>
          <w:sz w:val="20"/>
          <w:szCs w:val="20"/>
        </w:rPr>
        <w:t>retweeting</w:t>
      </w:r>
      <w:proofErr w:type="spellEnd"/>
      <w:r>
        <w:rPr>
          <w:rFonts w:ascii="Courier New" w:hAnsi="Courier New" w:cs="Courier New"/>
          <w:sz w:val="20"/>
          <w:szCs w:val="20"/>
        </w:rPr>
        <w:t xml:space="preserve"> motivations.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In order to determine the optimized values of $ \alpha $ in subjective similarities($ </w:t>
      </w:r>
      <w:proofErr w:type="spellStart"/>
      <w:r>
        <w:rPr>
          <w:rFonts w:ascii="Courier New" w:hAnsi="Courier New" w:cs="Courier New"/>
          <w:sz w:val="20"/>
          <w:szCs w:val="20"/>
        </w:rPr>
        <w:t>sim</w:t>
      </w:r>
      <w:proofErr w:type="spellEnd"/>
      <w:r>
        <w:rPr>
          <w:rFonts w:ascii="Courier New" w:hAnsi="Courier New" w:cs="Courier New"/>
          <w:sz w:val="20"/>
          <w:szCs w:val="20"/>
        </w:rPr>
        <w:t xml:space="preserve">_{sub} \left( </w:t>
      </w:r>
      <w:proofErr w:type="spellStart"/>
      <w:r>
        <w:rPr>
          <w:rFonts w:ascii="Courier New" w:hAnsi="Courier New" w:cs="Courier New"/>
          <w:sz w:val="20"/>
          <w:szCs w:val="20"/>
        </w:rPr>
        <w:t>m,u</w:t>
      </w:r>
      <w:proofErr w:type="spellEnd"/>
      <w:r>
        <w:rPr>
          <w:rFonts w:ascii="Courier New" w:hAnsi="Courier New" w:cs="Courier New"/>
          <w:sz w:val="20"/>
          <w:szCs w:val="20"/>
        </w:rPr>
        <w:t xml:space="preserve"> \right) $, $ </w:t>
      </w:r>
      <w:proofErr w:type="spellStart"/>
      <w:r>
        <w:rPr>
          <w:rFonts w:ascii="Courier New" w:hAnsi="Courier New" w:cs="Courier New"/>
          <w:sz w:val="20"/>
          <w:szCs w:val="20"/>
        </w:rPr>
        <w:t>sim</w:t>
      </w:r>
      <w:proofErr w:type="spellEnd"/>
      <w:r>
        <w:rPr>
          <w:rFonts w:ascii="Courier New" w:hAnsi="Courier New" w:cs="Courier New"/>
          <w:sz w:val="20"/>
          <w:szCs w:val="20"/>
        </w:rPr>
        <w:t xml:space="preserve">_{sub}\left( u_{a},u \right)  $, $ </w:t>
      </w:r>
      <w:proofErr w:type="spellStart"/>
      <w:r>
        <w:rPr>
          <w:rFonts w:ascii="Courier New" w:hAnsi="Courier New" w:cs="Courier New"/>
          <w:sz w:val="20"/>
          <w:szCs w:val="20"/>
        </w:rPr>
        <w:t>sim</w:t>
      </w:r>
      <w:proofErr w:type="spellEnd"/>
      <w:r>
        <w:rPr>
          <w:rFonts w:ascii="Courier New" w:hAnsi="Courier New" w:cs="Courier New"/>
          <w:sz w:val="20"/>
          <w:szCs w:val="20"/>
        </w:rPr>
        <w:t xml:space="preserve">_{sub}\left( </w:t>
      </w:r>
      <w:proofErr w:type="spellStart"/>
      <w:r>
        <w:rPr>
          <w:rFonts w:ascii="Courier New" w:hAnsi="Courier New" w:cs="Courier New"/>
          <w:sz w:val="20"/>
          <w:szCs w:val="20"/>
        </w:rPr>
        <w:t>m,u</w:t>
      </w:r>
      <w:proofErr w:type="spellEnd"/>
      <w:r>
        <w:rPr>
          <w:rFonts w:ascii="Courier New" w:hAnsi="Courier New" w:cs="Courier New"/>
          <w:sz w:val="20"/>
          <w:szCs w:val="20"/>
        </w:rPr>
        <w:t>_{a} \right)  $), we implemented a \</w:t>
      </w:r>
      <w:proofErr w:type="spellStart"/>
      <w:r>
        <w:rPr>
          <w:rFonts w:ascii="Courier New" w:hAnsi="Courier New" w:cs="Courier New"/>
          <w:sz w:val="20"/>
          <w:szCs w:val="20"/>
        </w:rPr>
        <w:t>textit</w:t>
      </w:r>
      <w:proofErr w:type="spellEnd"/>
      <w:r>
        <w:rPr>
          <w:rFonts w:ascii="Courier New" w:hAnsi="Courier New" w:cs="Courier New"/>
          <w:sz w:val="20"/>
          <w:szCs w:val="20"/>
        </w:rPr>
        <w:t xml:space="preserve">{mini-batch gradient descent} algorithm with the users' </w:t>
      </w:r>
      <w:proofErr w:type="spellStart"/>
      <w:r>
        <w:rPr>
          <w:rFonts w:ascii="Courier New" w:hAnsi="Courier New" w:cs="Courier New"/>
          <w:sz w:val="20"/>
          <w:szCs w:val="20"/>
        </w:rPr>
        <w:t>retweeting</w:t>
      </w:r>
      <w:proofErr w:type="spellEnd"/>
      <w:r>
        <w:rPr>
          <w:rFonts w:ascii="Courier New" w:hAnsi="Courier New" w:cs="Courier New"/>
          <w:sz w:val="20"/>
          <w:szCs w:val="20"/>
        </w:rPr>
        <w:t xml:space="preserve"> history. As a result, all three subjective similarities are optimized to reflect the personalized </w:t>
      </w:r>
      <w:proofErr w:type="spellStart"/>
      <w:r>
        <w:rPr>
          <w:rFonts w:ascii="Courier New" w:hAnsi="Courier New" w:cs="Courier New"/>
          <w:sz w:val="20"/>
          <w:szCs w:val="20"/>
        </w:rPr>
        <w:t>retweeting</w:t>
      </w:r>
      <w:proofErr w:type="spellEnd"/>
      <w:r>
        <w:rPr>
          <w:rFonts w:ascii="Courier New" w:hAnsi="Courier New" w:cs="Courier New"/>
          <w:sz w:val="20"/>
          <w:szCs w:val="20"/>
        </w:rPr>
        <w:t xml:space="preserve"> habits of each </w:t>
      </w:r>
      <w:del w:id="120" w:author="Information Technology Services" w:date="2014-01-21T18:02:00Z">
        <w:r w:rsidDel="00D541BA">
          <w:rPr>
            <w:rFonts w:ascii="Courier New" w:hAnsi="Courier New" w:cs="Courier New"/>
            <w:sz w:val="20"/>
            <w:szCs w:val="20"/>
          </w:rPr>
          <w:delText>users</w:delText>
        </w:r>
      </w:del>
      <w:ins w:id="121" w:author="Information Technology Services" w:date="2014-01-21T18:02:00Z">
        <w:r w:rsidR="00D541BA">
          <w:rPr>
            <w:rFonts w:ascii="Courier New" w:hAnsi="Courier New" w:cs="Courier New"/>
            <w:sz w:val="20"/>
            <w:szCs w:val="20"/>
          </w:rPr>
          <w:t>user</w:t>
        </w:r>
      </w:ins>
      <w:r>
        <w:rPr>
          <w:rFonts w:ascii="Courier New" w:hAnsi="Courier New" w:cs="Courier New"/>
          <w:sz w:val="20"/>
          <w:szCs w:val="20"/>
        </w:rPr>
        <w:t>.</w:t>
      </w:r>
    </w:p>
    <w:p w:rsidR="00796ABC" w:rsidRDefault="00796ABC" w:rsidP="00796ABC">
      <w:pPr>
        <w:autoSpaceDE w:val="0"/>
        <w:autoSpaceDN w:val="0"/>
        <w:adjustRightInd w:val="0"/>
        <w:spacing w:after="0" w:line="240" w:lineRule="auto"/>
        <w:rPr>
          <w:rFonts w:ascii="Courier New" w:hAnsi="Courier New" w:cs="Courier New"/>
          <w:sz w:val="20"/>
          <w:szCs w:val="20"/>
        </w:rPr>
      </w:pP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\subsection{Correlation of Subjectivity and </w:t>
      </w:r>
      <w:proofErr w:type="spellStart"/>
      <w:r>
        <w:rPr>
          <w:rFonts w:ascii="Courier New" w:hAnsi="Courier New" w:cs="Courier New"/>
          <w:sz w:val="20"/>
          <w:szCs w:val="20"/>
        </w:rPr>
        <w:t>Retweeting</w:t>
      </w:r>
      <w:proofErr w:type="spellEnd"/>
      <w:r>
        <w:rPr>
          <w:rFonts w:ascii="Courier New" w:hAnsi="Courier New" w:cs="Courier New"/>
          <w:sz w:val="20"/>
          <w:szCs w:val="20"/>
        </w:rPr>
        <w:t xml:space="preserve"> </w:t>
      </w:r>
      <w:proofErr w:type="spellStart"/>
      <w:r>
        <w:rPr>
          <w:rFonts w:ascii="Courier New" w:hAnsi="Courier New" w:cs="Courier New"/>
          <w:sz w:val="20"/>
          <w:szCs w:val="20"/>
        </w:rPr>
        <w:t>Behavior</w:t>
      </w:r>
      <w:proofErr w:type="spellEnd"/>
      <w:r>
        <w:rPr>
          <w:rFonts w:ascii="Courier New" w:hAnsi="Courier New" w:cs="Courier New"/>
          <w:sz w:val="20"/>
          <w:szCs w:val="20"/>
        </w:rPr>
        <w:t>}</w:t>
      </w:r>
    </w:p>
    <w:p w:rsidR="00796ABC" w:rsidRDefault="00796ABC" w:rsidP="00796ABC">
      <w:pPr>
        <w:autoSpaceDE w:val="0"/>
        <w:autoSpaceDN w:val="0"/>
        <w:adjustRightInd w:val="0"/>
        <w:spacing w:after="0" w:line="240" w:lineRule="auto"/>
        <w:rPr>
          <w:rFonts w:ascii="Courier New" w:hAnsi="Courier New" w:cs="Courier New"/>
          <w:sz w:val="20"/>
          <w:szCs w:val="20"/>
        </w:rPr>
      </w:pP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The first step of demonstrating our intuition is to assessing the existence of a correlation between subjective similarity and </w:t>
      </w:r>
      <w:proofErr w:type="spellStart"/>
      <w:r>
        <w:rPr>
          <w:rFonts w:ascii="Courier New" w:hAnsi="Courier New" w:cs="Courier New"/>
          <w:sz w:val="20"/>
          <w:szCs w:val="20"/>
        </w:rPr>
        <w:t>retweeting</w:t>
      </w:r>
      <w:proofErr w:type="spellEnd"/>
      <w:r>
        <w:rPr>
          <w:rFonts w:ascii="Courier New" w:hAnsi="Courier New" w:cs="Courier New"/>
          <w:sz w:val="20"/>
          <w:szCs w:val="20"/>
        </w:rPr>
        <w:t xml:space="preserve"> behaviour.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To test this correlation, we adopt a statistical hypothesis test called Analysis of Variance (ANOVA).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ANOVA tests the \</w:t>
      </w:r>
      <w:proofErr w:type="spellStart"/>
      <w:r>
        <w:rPr>
          <w:rFonts w:ascii="Courier New" w:hAnsi="Courier New" w:cs="Courier New"/>
          <w:sz w:val="20"/>
          <w:szCs w:val="20"/>
        </w:rPr>
        <w:t>textit</w:t>
      </w:r>
      <w:proofErr w:type="spellEnd"/>
      <w:r>
        <w:rPr>
          <w:rFonts w:ascii="Courier New" w:hAnsi="Courier New" w:cs="Courier New"/>
          <w:sz w:val="20"/>
          <w:szCs w:val="20"/>
        </w:rPr>
        <w:t xml:space="preserve">{null hypothesis} that samples in two or more groups are derived from the same population by estimating the variance of their means. This test fits our goal of testing if the distinct sets of </w:t>
      </w:r>
      <w:proofErr w:type="spellStart"/>
      <w:r>
        <w:rPr>
          <w:rFonts w:ascii="Courier New" w:hAnsi="Courier New" w:cs="Courier New"/>
          <w:sz w:val="20"/>
          <w:szCs w:val="20"/>
        </w:rPr>
        <w:t>retweeters</w:t>
      </w:r>
      <w:proofErr w:type="spellEnd"/>
      <w:r>
        <w:rPr>
          <w:rFonts w:ascii="Courier New" w:hAnsi="Courier New" w:cs="Courier New"/>
          <w:sz w:val="20"/>
          <w:szCs w:val="20"/>
        </w:rPr>
        <w:t xml:space="preserve"> and non-</w:t>
      </w:r>
      <w:proofErr w:type="spellStart"/>
      <w:r>
        <w:rPr>
          <w:rFonts w:ascii="Courier New" w:hAnsi="Courier New" w:cs="Courier New"/>
          <w:sz w:val="20"/>
          <w:szCs w:val="20"/>
        </w:rPr>
        <w:t>retweeters</w:t>
      </w:r>
      <w:proofErr w:type="spellEnd"/>
      <w:r>
        <w:rPr>
          <w:rFonts w:ascii="Courier New" w:hAnsi="Courier New" w:cs="Courier New"/>
          <w:sz w:val="20"/>
          <w:szCs w:val="20"/>
        </w:rPr>
        <w:t xml:space="preserve"> do have the same subjective similarity to a tweet that both sets are exposed to.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The ANOVA method produces two output values: the \</w:t>
      </w:r>
      <w:proofErr w:type="spellStart"/>
      <w:r>
        <w:rPr>
          <w:rFonts w:ascii="Courier New" w:hAnsi="Courier New" w:cs="Courier New"/>
          <w:sz w:val="20"/>
          <w:szCs w:val="20"/>
        </w:rPr>
        <w:t>textit</w:t>
      </w:r>
      <w:proofErr w:type="spellEnd"/>
      <w:r>
        <w:rPr>
          <w:rFonts w:ascii="Courier New" w:hAnsi="Courier New" w:cs="Courier New"/>
          <w:sz w:val="20"/>
          <w:szCs w:val="20"/>
        </w:rPr>
        <w:t>{F-ratio} and the \</w:t>
      </w:r>
      <w:proofErr w:type="spellStart"/>
      <w:proofErr w:type="gramStart"/>
      <w:r>
        <w:rPr>
          <w:rFonts w:ascii="Courier New" w:hAnsi="Courier New" w:cs="Courier New"/>
          <w:sz w:val="20"/>
          <w:szCs w:val="20"/>
        </w:rPr>
        <w:t>textit</w:t>
      </w:r>
      <w:proofErr w:type="spellEnd"/>
      <w:r>
        <w:rPr>
          <w:rFonts w:ascii="Courier New" w:hAnsi="Courier New" w:cs="Courier New"/>
          <w:sz w:val="20"/>
          <w:szCs w:val="20"/>
        </w:rPr>
        <w:t>{</w:t>
      </w:r>
      <w:proofErr w:type="gramEnd"/>
      <w:r>
        <w:rPr>
          <w:rFonts w:ascii="Courier New" w:hAnsi="Courier New" w:cs="Courier New"/>
          <w:sz w:val="20"/>
          <w:szCs w:val="20"/>
        </w:rPr>
        <w:t xml:space="preserve">p-value}.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If the difference between the means is due to chance, the expected value of the \</w:t>
      </w:r>
      <w:proofErr w:type="spellStart"/>
      <w:r>
        <w:rPr>
          <w:rFonts w:ascii="Courier New" w:hAnsi="Courier New" w:cs="Courier New"/>
          <w:sz w:val="20"/>
          <w:szCs w:val="20"/>
        </w:rPr>
        <w:t>textit</w:t>
      </w:r>
      <w:proofErr w:type="spellEnd"/>
      <w:r>
        <w:rPr>
          <w:rFonts w:ascii="Courier New" w:hAnsi="Courier New" w:cs="Courier New"/>
          <w:sz w:val="20"/>
          <w:szCs w:val="20"/>
        </w:rPr>
        <w:t xml:space="preserve">{F-ratio} is 1.00.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If ANOVA yields a p-value lower than the significance level $ \alpha $, the \</w:t>
      </w:r>
      <w:proofErr w:type="spellStart"/>
      <w:r>
        <w:rPr>
          <w:rFonts w:ascii="Courier New" w:hAnsi="Courier New" w:cs="Courier New"/>
          <w:sz w:val="20"/>
          <w:szCs w:val="20"/>
        </w:rPr>
        <w:t>textit</w:t>
      </w:r>
      <w:proofErr w:type="spellEnd"/>
      <w:r>
        <w:rPr>
          <w:rFonts w:ascii="Courier New" w:hAnsi="Courier New" w:cs="Courier New"/>
          <w:sz w:val="20"/>
          <w:szCs w:val="20"/>
        </w:rPr>
        <w:t xml:space="preserve">{null hypothesis} is rejected.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The significance level is conventionally used at 0.01.</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At the same time, we carry out the test by varying the number of topics in LDA as 50, 100</w:t>
      </w:r>
      <w:del w:id="122" w:author="Information Technology Services" w:date="2014-01-21T18:04:00Z">
        <w:r w:rsidDel="00D541BA">
          <w:rPr>
            <w:rFonts w:ascii="Courier New" w:hAnsi="Courier New" w:cs="Courier New"/>
            <w:sz w:val="20"/>
            <w:szCs w:val="20"/>
          </w:rPr>
          <w:delText xml:space="preserve"> </w:delText>
        </w:r>
      </w:del>
      <w:r>
        <w:rPr>
          <w:rFonts w:ascii="Courier New" w:hAnsi="Courier New" w:cs="Courier New"/>
          <w:sz w:val="20"/>
          <w:szCs w:val="20"/>
        </w:rPr>
        <w:t xml:space="preserve">, 150 and 200 to determine impact of topic number.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The results are listed in Table~\</w:t>
      </w:r>
      <w:proofErr w:type="gramStart"/>
      <w:r>
        <w:rPr>
          <w:rFonts w:ascii="Courier New" w:hAnsi="Courier New" w:cs="Courier New"/>
          <w:sz w:val="20"/>
          <w:szCs w:val="20"/>
        </w:rPr>
        <w:t>ref{</w:t>
      </w:r>
      <w:proofErr w:type="gramEnd"/>
      <w:r>
        <w:rPr>
          <w:rFonts w:ascii="Courier New" w:hAnsi="Courier New" w:cs="Courier New"/>
          <w:sz w:val="20"/>
          <w:szCs w:val="20"/>
        </w:rPr>
        <w:t xml:space="preserve">tab2},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\begin{table}[h]</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scriptsize</w:t>
      </w:r>
      <w:proofErr w:type="spellEnd"/>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centering</w:t>
      </w:r>
      <w:proofErr w:type="spellEnd"/>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\caption{ANOVA test for three subjective similarities}</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\label{tab2}</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\begin{tabular}{|</w:t>
      </w:r>
      <w:proofErr w:type="spellStart"/>
      <w:r>
        <w:rPr>
          <w:rFonts w:ascii="Courier New" w:hAnsi="Courier New" w:cs="Courier New"/>
          <w:sz w:val="20"/>
          <w:szCs w:val="20"/>
        </w:rPr>
        <w:t>c|c|c|c|c</w:t>
      </w:r>
      <w:proofErr w:type="spellEnd"/>
      <w:r>
        <w:rPr>
          <w:rFonts w:ascii="Courier New" w:hAnsi="Courier New" w:cs="Courier New"/>
          <w:sz w:val="20"/>
          <w:szCs w:val="20"/>
        </w:rPr>
        <w:t>|}</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hline</w:t>
      </w:r>
      <w:proofErr w:type="spellEnd"/>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\multicolumn{2}{|c|}{Similarity}&amp; $ </w:t>
      </w:r>
      <w:proofErr w:type="spellStart"/>
      <w:r>
        <w:rPr>
          <w:rFonts w:ascii="Courier New" w:hAnsi="Courier New" w:cs="Courier New"/>
          <w:sz w:val="20"/>
          <w:szCs w:val="20"/>
        </w:rPr>
        <w:t>sim</w:t>
      </w:r>
      <w:proofErr w:type="spellEnd"/>
      <w:r>
        <w:rPr>
          <w:rFonts w:ascii="Courier New" w:hAnsi="Courier New" w:cs="Courier New"/>
          <w:sz w:val="20"/>
          <w:szCs w:val="20"/>
        </w:rPr>
        <w:t xml:space="preserve">_{sub} \left( </w:t>
      </w:r>
      <w:proofErr w:type="spellStart"/>
      <w:r>
        <w:rPr>
          <w:rFonts w:ascii="Courier New" w:hAnsi="Courier New" w:cs="Courier New"/>
          <w:sz w:val="20"/>
          <w:szCs w:val="20"/>
        </w:rPr>
        <w:t>m,u</w:t>
      </w:r>
      <w:proofErr w:type="spellEnd"/>
      <w:r>
        <w:rPr>
          <w:rFonts w:ascii="Courier New" w:hAnsi="Courier New" w:cs="Courier New"/>
          <w:sz w:val="20"/>
          <w:szCs w:val="20"/>
        </w:rPr>
        <w:t xml:space="preserve"> \right) $ &amp; $ </w:t>
      </w:r>
      <w:proofErr w:type="spellStart"/>
      <w:r>
        <w:rPr>
          <w:rFonts w:ascii="Courier New" w:hAnsi="Courier New" w:cs="Courier New"/>
          <w:sz w:val="20"/>
          <w:szCs w:val="20"/>
        </w:rPr>
        <w:t>sim</w:t>
      </w:r>
      <w:proofErr w:type="spellEnd"/>
      <w:r>
        <w:rPr>
          <w:rFonts w:ascii="Courier New" w:hAnsi="Courier New" w:cs="Courier New"/>
          <w:sz w:val="20"/>
          <w:szCs w:val="20"/>
        </w:rPr>
        <w:t xml:space="preserve">_{sub}\left( u_{a},u \right)  $ &amp; $ </w:t>
      </w:r>
      <w:proofErr w:type="spellStart"/>
      <w:r>
        <w:rPr>
          <w:rFonts w:ascii="Courier New" w:hAnsi="Courier New" w:cs="Courier New"/>
          <w:sz w:val="20"/>
          <w:szCs w:val="20"/>
        </w:rPr>
        <w:t>sim</w:t>
      </w:r>
      <w:proofErr w:type="spellEnd"/>
      <w:r>
        <w:rPr>
          <w:rFonts w:ascii="Courier New" w:hAnsi="Courier New" w:cs="Courier New"/>
          <w:sz w:val="20"/>
          <w:szCs w:val="20"/>
        </w:rPr>
        <w:t xml:space="preserve">_{sub}\left( </w:t>
      </w:r>
      <w:proofErr w:type="spellStart"/>
      <w:r>
        <w:rPr>
          <w:rFonts w:ascii="Courier New" w:hAnsi="Courier New" w:cs="Courier New"/>
          <w:sz w:val="20"/>
          <w:szCs w:val="20"/>
        </w:rPr>
        <w:t>m,u</w:t>
      </w:r>
      <w:proofErr w:type="spellEnd"/>
      <w:r>
        <w:rPr>
          <w:rFonts w:ascii="Courier New" w:hAnsi="Courier New" w:cs="Courier New"/>
          <w:sz w:val="20"/>
          <w:szCs w:val="20"/>
        </w:rPr>
        <w:t>_{a} \right)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hline</w:t>
      </w:r>
      <w:proofErr w:type="spellEnd"/>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multirow</w:t>
      </w:r>
      <w:proofErr w:type="spellEnd"/>
      <w:r>
        <w:rPr>
          <w:rFonts w:ascii="Courier New" w:hAnsi="Courier New" w:cs="Courier New"/>
          <w:sz w:val="20"/>
          <w:szCs w:val="20"/>
        </w:rPr>
        <w:t>{2}{*}{50} &amp; \</w:t>
      </w:r>
      <w:proofErr w:type="spellStart"/>
      <w:r>
        <w:rPr>
          <w:rFonts w:ascii="Courier New" w:hAnsi="Courier New" w:cs="Courier New"/>
          <w:sz w:val="20"/>
          <w:szCs w:val="20"/>
        </w:rPr>
        <w:t>textit</w:t>
      </w:r>
      <w:proofErr w:type="spellEnd"/>
      <w:r>
        <w:rPr>
          <w:rFonts w:ascii="Courier New" w:hAnsi="Courier New" w:cs="Courier New"/>
          <w:sz w:val="20"/>
          <w:szCs w:val="20"/>
        </w:rPr>
        <w:t>{F} &amp; \</w:t>
      </w:r>
      <w:proofErr w:type="spellStart"/>
      <w:r>
        <w:rPr>
          <w:rFonts w:ascii="Courier New" w:hAnsi="Courier New" w:cs="Courier New"/>
          <w:sz w:val="20"/>
          <w:szCs w:val="20"/>
        </w:rPr>
        <w:t>textbf</w:t>
      </w:r>
      <w:proofErr w:type="spellEnd"/>
      <w:r>
        <w:rPr>
          <w:rFonts w:ascii="Courier New" w:hAnsi="Courier New" w:cs="Courier New"/>
          <w:sz w:val="20"/>
          <w:szCs w:val="20"/>
        </w:rPr>
        <w:t>{12.182} &amp; 2.212 &amp; 4.236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\cline{2-5}</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&amp; \</w:t>
      </w:r>
      <w:proofErr w:type="spellStart"/>
      <w:r>
        <w:rPr>
          <w:rFonts w:ascii="Courier New" w:hAnsi="Courier New" w:cs="Courier New"/>
          <w:sz w:val="20"/>
          <w:szCs w:val="20"/>
        </w:rPr>
        <w:t>textit</w:t>
      </w:r>
      <w:proofErr w:type="spellEnd"/>
      <w:r>
        <w:rPr>
          <w:rFonts w:ascii="Courier New" w:hAnsi="Courier New" w:cs="Courier New"/>
          <w:sz w:val="20"/>
          <w:szCs w:val="20"/>
        </w:rPr>
        <w:t xml:space="preserve">{p} </w:t>
      </w:r>
      <w:proofErr w:type="gramStart"/>
      <w:r>
        <w:rPr>
          <w:rFonts w:ascii="Courier New" w:hAnsi="Courier New" w:cs="Courier New"/>
          <w:sz w:val="20"/>
          <w:szCs w:val="20"/>
        </w:rPr>
        <w:t>&amp;  $</w:t>
      </w:r>
      <w:proofErr w:type="gramEnd"/>
      <w:r>
        <w:rPr>
          <w:rFonts w:ascii="Courier New" w:hAnsi="Courier New" w:cs="Courier New"/>
          <w:sz w:val="20"/>
          <w:szCs w:val="20"/>
        </w:rPr>
        <w:t>\</w:t>
      </w:r>
      <w:proofErr w:type="spellStart"/>
      <w:r>
        <w:rPr>
          <w:rFonts w:ascii="Courier New" w:hAnsi="Courier New" w:cs="Courier New"/>
          <w:sz w:val="20"/>
          <w:szCs w:val="20"/>
        </w:rPr>
        <w:t>mathbf</w:t>
      </w:r>
      <w:proofErr w:type="spellEnd"/>
      <w:r>
        <w:rPr>
          <w:rFonts w:ascii="Courier New" w:hAnsi="Courier New" w:cs="Courier New"/>
          <w:sz w:val="20"/>
          <w:szCs w:val="20"/>
        </w:rPr>
        <w:t>{4.44e^{-06}}$  &amp; 0.140 &amp; 0.272\\</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hline</w:t>
      </w:r>
      <w:proofErr w:type="spellEnd"/>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multirow</w:t>
      </w:r>
      <w:proofErr w:type="spellEnd"/>
      <w:r>
        <w:rPr>
          <w:rFonts w:ascii="Courier New" w:hAnsi="Courier New" w:cs="Courier New"/>
          <w:sz w:val="20"/>
          <w:szCs w:val="20"/>
        </w:rPr>
        <w:t>{2}{*}{100} &amp; \</w:t>
      </w:r>
      <w:proofErr w:type="spellStart"/>
      <w:r>
        <w:rPr>
          <w:rFonts w:ascii="Courier New" w:hAnsi="Courier New" w:cs="Courier New"/>
          <w:sz w:val="20"/>
          <w:szCs w:val="20"/>
        </w:rPr>
        <w:t>textit</w:t>
      </w:r>
      <w:proofErr w:type="spellEnd"/>
      <w:r>
        <w:rPr>
          <w:rFonts w:ascii="Courier New" w:hAnsi="Courier New" w:cs="Courier New"/>
          <w:sz w:val="20"/>
          <w:szCs w:val="20"/>
        </w:rPr>
        <w:t>{F} &amp; \</w:t>
      </w:r>
      <w:proofErr w:type="spellStart"/>
      <w:r>
        <w:rPr>
          <w:rFonts w:ascii="Courier New" w:hAnsi="Courier New" w:cs="Courier New"/>
          <w:sz w:val="20"/>
          <w:szCs w:val="20"/>
        </w:rPr>
        <w:t>textbf</w:t>
      </w:r>
      <w:proofErr w:type="spellEnd"/>
      <w:r>
        <w:rPr>
          <w:rFonts w:ascii="Courier New" w:hAnsi="Courier New" w:cs="Courier New"/>
          <w:sz w:val="20"/>
          <w:szCs w:val="20"/>
        </w:rPr>
        <w:t>{22.356} &amp; \</w:t>
      </w:r>
      <w:proofErr w:type="spellStart"/>
      <w:r>
        <w:rPr>
          <w:rFonts w:ascii="Courier New" w:hAnsi="Courier New" w:cs="Courier New"/>
          <w:sz w:val="20"/>
          <w:szCs w:val="20"/>
        </w:rPr>
        <w:t>textbf</w:t>
      </w:r>
      <w:proofErr w:type="spellEnd"/>
      <w:r>
        <w:rPr>
          <w:rFonts w:ascii="Courier New" w:hAnsi="Courier New" w:cs="Courier New"/>
          <w:sz w:val="20"/>
          <w:szCs w:val="20"/>
        </w:rPr>
        <w:t>{12.240} &amp; \</w:t>
      </w:r>
      <w:proofErr w:type="spellStart"/>
      <w:r>
        <w:rPr>
          <w:rFonts w:ascii="Courier New" w:hAnsi="Courier New" w:cs="Courier New"/>
          <w:sz w:val="20"/>
          <w:szCs w:val="20"/>
        </w:rPr>
        <w:t>textbf</w:t>
      </w:r>
      <w:proofErr w:type="spellEnd"/>
      <w:r>
        <w:rPr>
          <w:rFonts w:ascii="Courier New" w:hAnsi="Courier New" w:cs="Courier New"/>
          <w:sz w:val="20"/>
          <w:szCs w:val="20"/>
        </w:rPr>
        <w:t>{14.664}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\cline{2-5}</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&amp; \</w:t>
      </w:r>
      <w:proofErr w:type="spellStart"/>
      <w:r>
        <w:rPr>
          <w:rFonts w:ascii="Courier New" w:hAnsi="Courier New" w:cs="Courier New"/>
          <w:sz w:val="20"/>
          <w:szCs w:val="20"/>
        </w:rPr>
        <w:t>textit</w:t>
      </w:r>
      <w:proofErr w:type="spellEnd"/>
      <w:r>
        <w:rPr>
          <w:rFonts w:ascii="Courier New" w:hAnsi="Courier New" w:cs="Courier New"/>
          <w:sz w:val="20"/>
          <w:szCs w:val="20"/>
        </w:rPr>
        <w:t xml:space="preserve">{p} </w:t>
      </w:r>
      <w:proofErr w:type="gramStart"/>
      <w:r>
        <w:rPr>
          <w:rFonts w:ascii="Courier New" w:hAnsi="Courier New" w:cs="Courier New"/>
          <w:sz w:val="20"/>
          <w:szCs w:val="20"/>
        </w:rPr>
        <w:t>&amp;  $</w:t>
      </w:r>
      <w:proofErr w:type="gramEnd"/>
      <w:r>
        <w:rPr>
          <w:rFonts w:ascii="Courier New" w:hAnsi="Courier New" w:cs="Courier New"/>
          <w:sz w:val="20"/>
          <w:szCs w:val="20"/>
        </w:rPr>
        <w:t>\</w:t>
      </w:r>
      <w:proofErr w:type="spellStart"/>
      <w:r>
        <w:rPr>
          <w:rFonts w:ascii="Courier New" w:hAnsi="Courier New" w:cs="Courier New"/>
          <w:sz w:val="20"/>
          <w:szCs w:val="20"/>
        </w:rPr>
        <w:t>mathbf</w:t>
      </w:r>
      <w:proofErr w:type="spellEnd"/>
      <w:r>
        <w:rPr>
          <w:rFonts w:ascii="Courier New" w:hAnsi="Courier New" w:cs="Courier New"/>
          <w:sz w:val="20"/>
          <w:szCs w:val="20"/>
        </w:rPr>
        <w:t>{2.43e^{-08}}$  &amp; $\</w:t>
      </w:r>
      <w:proofErr w:type="spellStart"/>
      <w:r>
        <w:rPr>
          <w:rFonts w:ascii="Courier New" w:hAnsi="Courier New" w:cs="Courier New"/>
          <w:sz w:val="20"/>
          <w:szCs w:val="20"/>
        </w:rPr>
        <w:t>mathbf</w:t>
      </w:r>
      <w:proofErr w:type="spellEnd"/>
      <w:r>
        <w:rPr>
          <w:rFonts w:ascii="Courier New" w:hAnsi="Courier New" w:cs="Courier New"/>
          <w:sz w:val="20"/>
          <w:szCs w:val="20"/>
        </w:rPr>
        <w:t>{6.25e^{-06}}$ &amp; $\</w:t>
      </w:r>
      <w:proofErr w:type="spellStart"/>
      <w:r>
        <w:rPr>
          <w:rFonts w:ascii="Courier New" w:hAnsi="Courier New" w:cs="Courier New"/>
          <w:sz w:val="20"/>
          <w:szCs w:val="20"/>
        </w:rPr>
        <w:t>mathbf</w:t>
      </w:r>
      <w:proofErr w:type="spellEnd"/>
      <w:r>
        <w:rPr>
          <w:rFonts w:ascii="Courier New" w:hAnsi="Courier New" w:cs="Courier New"/>
          <w:sz w:val="20"/>
          <w:szCs w:val="20"/>
        </w:rPr>
        <w:t>{8.46e^{-07}}$\\</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hline</w:t>
      </w:r>
      <w:proofErr w:type="spellEnd"/>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multirow</w:t>
      </w:r>
      <w:proofErr w:type="spellEnd"/>
      <w:r>
        <w:rPr>
          <w:rFonts w:ascii="Courier New" w:hAnsi="Courier New" w:cs="Courier New"/>
          <w:sz w:val="20"/>
          <w:szCs w:val="20"/>
        </w:rPr>
        <w:t>{2}{*}{150} &amp; \</w:t>
      </w:r>
      <w:proofErr w:type="spellStart"/>
      <w:r>
        <w:rPr>
          <w:rFonts w:ascii="Courier New" w:hAnsi="Courier New" w:cs="Courier New"/>
          <w:sz w:val="20"/>
          <w:szCs w:val="20"/>
        </w:rPr>
        <w:t>textit</w:t>
      </w:r>
      <w:proofErr w:type="spellEnd"/>
      <w:r>
        <w:rPr>
          <w:rFonts w:ascii="Courier New" w:hAnsi="Courier New" w:cs="Courier New"/>
          <w:sz w:val="20"/>
          <w:szCs w:val="20"/>
        </w:rPr>
        <w:t>{F} &amp; \</w:t>
      </w:r>
      <w:proofErr w:type="spellStart"/>
      <w:r>
        <w:rPr>
          <w:rFonts w:ascii="Courier New" w:hAnsi="Courier New" w:cs="Courier New"/>
          <w:sz w:val="20"/>
          <w:szCs w:val="20"/>
        </w:rPr>
        <w:t>textbf</w:t>
      </w:r>
      <w:proofErr w:type="spellEnd"/>
      <w:r>
        <w:rPr>
          <w:rFonts w:ascii="Courier New" w:hAnsi="Courier New" w:cs="Courier New"/>
          <w:sz w:val="20"/>
          <w:szCs w:val="20"/>
        </w:rPr>
        <w:t>{43.892} &amp; \</w:t>
      </w:r>
      <w:proofErr w:type="spellStart"/>
      <w:r>
        <w:rPr>
          <w:rFonts w:ascii="Courier New" w:hAnsi="Courier New" w:cs="Courier New"/>
          <w:sz w:val="20"/>
          <w:szCs w:val="20"/>
        </w:rPr>
        <w:t>textbf</w:t>
      </w:r>
      <w:proofErr w:type="spellEnd"/>
      <w:r>
        <w:rPr>
          <w:rFonts w:ascii="Courier New" w:hAnsi="Courier New" w:cs="Courier New"/>
          <w:sz w:val="20"/>
          <w:szCs w:val="20"/>
        </w:rPr>
        <w:t>{31.145} &amp; \</w:t>
      </w:r>
      <w:proofErr w:type="spellStart"/>
      <w:r>
        <w:rPr>
          <w:rFonts w:ascii="Courier New" w:hAnsi="Courier New" w:cs="Courier New"/>
          <w:sz w:val="20"/>
          <w:szCs w:val="20"/>
        </w:rPr>
        <w:t>textbf</w:t>
      </w:r>
      <w:proofErr w:type="spellEnd"/>
      <w:r>
        <w:rPr>
          <w:rFonts w:ascii="Courier New" w:hAnsi="Courier New" w:cs="Courier New"/>
          <w:sz w:val="20"/>
          <w:szCs w:val="20"/>
        </w:rPr>
        <w:t>{28.466}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\cline{2-5}</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&amp; \</w:t>
      </w:r>
      <w:proofErr w:type="spellStart"/>
      <w:r>
        <w:rPr>
          <w:rFonts w:ascii="Courier New" w:hAnsi="Courier New" w:cs="Courier New"/>
          <w:sz w:val="20"/>
          <w:szCs w:val="20"/>
        </w:rPr>
        <w:t>textit</w:t>
      </w:r>
      <w:proofErr w:type="spellEnd"/>
      <w:r>
        <w:rPr>
          <w:rFonts w:ascii="Courier New" w:hAnsi="Courier New" w:cs="Courier New"/>
          <w:sz w:val="20"/>
          <w:szCs w:val="20"/>
        </w:rPr>
        <w:t xml:space="preserve">{p} </w:t>
      </w:r>
      <w:proofErr w:type="gramStart"/>
      <w:r>
        <w:rPr>
          <w:rFonts w:ascii="Courier New" w:hAnsi="Courier New" w:cs="Courier New"/>
          <w:sz w:val="20"/>
          <w:szCs w:val="20"/>
        </w:rPr>
        <w:t>&amp;  $</w:t>
      </w:r>
      <w:proofErr w:type="gramEnd"/>
      <w:r>
        <w:rPr>
          <w:rFonts w:ascii="Courier New" w:hAnsi="Courier New" w:cs="Courier New"/>
          <w:sz w:val="20"/>
          <w:szCs w:val="20"/>
        </w:rPr>
        <w:t>\</w:t>
      </w:r>
      <w:proofErr w:type="spellStart"/>
      <w:r>
        <w:rPr>
          <w:rFonts w:ascii="Courier New" w:hAnsi="Courier New" w:cs="Courier New"/>
          <w:sz w:val="20"/>
          <w:szCs w:val="20"/>
        </w:rPr>
        <w:t>mathbf</w:t>
      </w:r>
      <w:proofErr w:type="spellEnd"/>
      <w:r>
        <w:rPr>
          <w:rFonts w:ascii="Courier New" w:hAnsi="Courier New" w:cs="Courier New"/>
          <w:sz w:val="20"/>
          <w:szCs w:val="20"/>
        </w:rPr>
        <w:t>{8.65e^{-11}}$  &amp; $\</w:t>
      </w:r>
      <w:proofErr w:type="spellStart"/>
      <w:r>
        <w:rPr>
          <w:rFonts w:ascii="Courier New" w:hAnsi="Courier New" w:cs="Courier New"/>
          <w:sz w:val="20"/>
          <w:szCs w:val="20"/>
        </w:rPr>
        <w:t>mathbf</w:t>
      </w:r>
      <w:proofErr w:type="spellEnd"/>
      <w:r>
        <w:rPr>
          <w:rFonts w:ascii="Courier New" w:hAnsi="Courier New" w:cs="Courier New"/>
          <w:sz w:val="20"/>
          <w:szCs w:val="20"/>
        </w:rPr>
        <w:t>{3.55e^{-08}}$ &amp; $\</w:t>
      </w:r>
      <w:proofErr w:type="spellStart"/>
      <w:r>
        <w:rPr>
          <w:rFonts w:ascii="Courier New" w:hAnsi="Courier New" w:cs="Courier New"/>
          <w:sz w:val="20"/>
          <w:szCs w:val="20"/>
        </w:rPr>
        <w:t>mathbf</w:t>
      </w:r>
      <w:proofErr w:type="spellEnd"/>
      <w:r>
        <w:rPr>
          <w:rFonts w:ascii="Courier New" w:hAnsi="Courier New" w:cs="Courier New"/>
          <w:sz w:val="20"/>
          <w:szCs w:val="20"/>
        </w:rPr>
        <w:t>{1.32e^{-09}}$\\</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hline</w:t>
      </w:r>
      <w:proofErr w:type="spellEnd"/>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multirow</w:t>
      </w:r>
      <w:proofErr w:type="spellEnd"/>
      <w:r>
        <w:rPr>
          <w:rFonts w:ascii="Courier New" w:hAnsi="Courier New" w:cs="Courier New"/>
          <w:sz w:val="20"/>
          <w:szCs w:val="20"/>
        </w:rPr>
        <w:t>{2}{*}{200} &amp; \</w:t>
      </w:r>
      <w:proofErr w:type="spellStart"/>
      <w:r>
        <w:rPr>
          <w:rFonts w:ascii="Courier New" w:hAnsi="Courier New" w:cs="Courier New"/>
          <w:sz w:val="20"/>
          <w:szCs w:val="20"/>
        </w:rPr>
        <w:t>textit</w:t>
      </w:r>
      <w:proofErr w:type="spellEnd"/>
      <w:r>
        <w:rPr>
          <w:rFonts w:ascii="Courier New" w:hAnsi="Courier New" w:cs="Courier New"/>
          <w:sz w:val="20"/>
          <w:szCs w:val="20"/>
        </w:rPr>
        <w:t>{F} &amp; \</w:t>
      </w:r>
      <w:proofErr w:type="spellStart"/>
      <w:r>
        <w:rPr>
          <w:rFonts w:ascii="Courier New" w:hAnsi="Courier New" w:cs="Courier New"/>
          <w:sz w:val="20"/>
          <w:szCs w:val="20"/>
        </w:rPr>
        <w:t>textbf</w:t>
      </w:r>
      <w:proofErr w:type="spellEnd"/>
      <w:r>
        <w:rPr>
          <w:rFonts w:ascii="Courier New" w:hAnsi="Courier New" w:cs="Courier New"/>
          <w:sz w:val="20"/>
          <w:szCs w:val="20"/>
        </w:rPr>
        <w:t>{31.675} &amp; \</w:t>
      </w:r>
      <w:proofErr w:type="spellStart"/>
      <w:r>
        <w:rPr>
          <w:rFonts w:ascii="Courier New" w:hAnsi="Courier New" w:cs="Courier New"/>
          <w:sz w:val="20"/>
          <w:szCs w:val="20"/>
        </w:rPr>
        <w:t>textbf</w:t>
      </w:r>
      <w:proofErr w:type="spellEnd"/>
      <w:r>
        <w:rPr>
          <w:rFonts w:ascii="Courier New" w:hAnsi="Courier New" w:cs="Courier New"/>
          <w:sz w:val="20"/>
          <w:szCs w:val="20"/>
        </w:rPr>
        <w:t>{20.616} &amp; 6.145\\</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\cline{2-5}</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&amp; \</w:t>
      </w:r>
      <w:proofErr w:type="spellStart"/>
      <w:r>
        <w:rPr>
          <w:rFonts w:ascii="Courier New" w:hAnsi="Courier New" w:cs="Courier New"/>
          <w:sz w:val="20"/>
          <w:szCs w:val="20"/>
        </w:rPr>
        <w:t>textit</w:t>
      </w:r>
      <w:proofErr w:type="spellEnd"/>
      <w:r>
        <w:rPr>
          <w:rFonts w:ascii="Courier New" w:hAnsi="Courier New" w:cs="Courier New"/>
          <w:sz w:val="20"/>
          <w:szCs w:val="20"/>
        </w:rPr>
        <w:t xml:space="preserve">{p} </w:t>
      </w:r>
      <w:proofErr w:type="gramStart"/>
      <w:r>
        <w:rPr>
          <w:rFonts w:ascii="Courier New" w:hAnsi="Courier New" w:cs="Courier New"/>
          <w:sz w:val="20"/>
          <w:szCs w:val="20"/>
        </w:rPr>
        <w:t>&amp;  $</w:t>
      </w:r>
      <w:proofErr w:type="gramEnd"/>
      <w:r>
        <w:rPr>
          <w:rFonts w:ascii="Courier New" w:hAnsi="Courier New" w:cs="Courier New"/>
          <w:sz w:val="20"/>
          <w:szCs w:val="20"/>
        </w:rPr>
        <w:t>\</w:t>
      </w:r>
      <w:proofErr w:type="spellStart"/>
      <w:r>
        <w:rPr>
          <w:rFonts w:ascii="Courier New" w:hAnsi="Courier New" w:cs="Courier New"/>
          <w:sz w:val="20"/>
          <w:szCs w:val="20"/>
        </w:rPr>
        <w:t>mathbf</w:t>
      </w:r>
      <w:proofErr w:type="spellEnd"/>
      <w:r>
        <w:rPr>
          <w:rFonts w:ascii="Courier New" w:hAnsi="Courier New" w:cs="Courier New"/>
          <w:sz w:val="20"/>
          <w:szCs w:val="20"/>
        </w:rPr>
        <w:t>{4.22e^{-06}}$  &amp; $\</w:t>
      </w:r>
      <w:proofErr w:type="spellStart"/>
      <w:r>
        <w:rPr>
          <w:rFonts w:ascii="Courier New" w:hAnsi="Courier New" w:cs="Courier New"/>
          <w:sz w:val="20"/>
          <w:szCs w:val="20"/>
        </w:rPr>
        <w:t>mathbf</w:t>
      </w:r>
      <w:proofErr w:type="spellEnd"/>
      <w:r>
        <w:rPr>
          <w:rFonts w:ascii="Courier New" w:hAnsi="Courier New" w:cs="Courier New"/>
          <w:sz w:val="20"/>
          <w:szCs w:val="20"/>
        </w:rPr>
        <w:t>{2.92e^{-05}}$ &amp; 0.26\\</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hline</w:t>
      </w:r>
      <w:proofErr w:type="spellEnd"/>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\end{tabular}</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\end{table}</w:t>
      </w:r>
    </w:p>
    <w:p w:rsidR="00796ABC" w:rsidRDefault="00796ABC" w:rsidP="00796ABC">
      <w:pPr>
        <w:autoSpaceDE w:val="0"/>
        <w:autoSpaceDN w:val="0"/>
        <w:adjustRightInd w:val="0"/>
        <w:spacing w:after="0" w:line="240" w:lineRule="auto"/>
        <w:rPr>
          <w:rFonts w:ascii="Courier New" w:hAnsi="Courier New" w:cs="Courier New"/>
          <w:sz w:val="20"/>
          <w:szCs w:val="20"/>
        </w:rPr>
      </w:pP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Note that for the number of topics 100 and 150, all similarities yield \</w:t>
      </w:r>
      <w:proofErr w:type="spellStart"/>
      <w:r>
        <w:rPr>
          <w:rFonts w:ascii="Courier New" w:hAnsi="Courier New" w:cs="Courier New"/>
          <w:sz w:val="20"/>
          <w:szCs w:val="20"/>
        </w:rPr>
        <w:t>textit</w:t>
      </w:r>
      <w:proofErr w:type="spellEnd"/>
      <w:r>
        <w:rPr>
          <w:rFonts w:ascii="Courier New" w:hAnsi="Courier New" w:cs="Courier New"/>
          <w:sz w:val="20"/>
          <w:szCs w:val="20"/>
        </w:rPr>
        <w:t xml:space="preserve">{p-values} below $ \alpha $. This suggests that subjective similarities can be good indicators for </w:t>
      </w:r>
      <w:proofErr w:type="spellStart"/>
      <w:r>
        <w:rPr>
          <w:rFonts w:ascii="Courier New" w:hAnsi="Courier New" w:cs="Courier New"/>
          <w:sz w:val="20"/>
          <w:szCs w:val="20"/>
        </w:rPr>
        <w:t>modeling</w:t>
      </w:r>
      <w:proofErr w:type="spellEnd"/>
      <w:r>
        <w:rPr>
          <w:rFonts w:ascii="Courier New" w:hAnsi="Courier New" w:cs="Courier New"/>
          <w:sz w:val="20"/>
          <w:szCs w:val="20"/>
        </w:rPr>
        <w:t xml:space="preserve"> </w:t>
      </w:r>
      <w:proofErr w:type="spellStart"/>
      <w:r>
        <w:rPr>
          <w:rFonts w:ascii="Courier New" w:hAnsi="Courier New" w:cs="Courier New"/>
          <w:sz w:val="20"/>
          <w:szCs w:val="20"/>
        </w:rPr>
        <w:t>retweeting</w:t>
      </w:r>
      <w:proofErr w:type="spellEnd"/>
      <w:r>
        <w:rPr>
          <w:rFonts w:ascii="Courier New" w:hAnsi="Courier New" w:cs="Courier New"/>
          <w:sz w:val="20"/>
          <w:szCs w:val="20"/>
        </w:rPr>
        <w:t xml:space="preserve"> </w:t>
      </w:r>
      <w:proofErr w:type="spellStart"/>
      <w:r>
        <w:rPr>
          <w:rFonts w:ascii="Courier New" w:hAnsi="Courier New" w:cs="Courier New"/>
          <w:sz w:val="20"/>
          <w:szCs w:val="20"/>
        </w:rPr>
        <w:t>behavior</w:t>
      </w:r>
      <w:proofErr w:type="spellEnd"/>
      <w:r>
        <w:rPr>
          <w:rFonts w:ascii="Courier New" w:hAnsi="Courier New" w:cs="Courier New"/>
          <w:sz w:val="20"/>
          <w:szCs w:val="20"/>
        </w:rPr>
        <w:t xml:space="preserve">.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Therefore we reject the \</w:t>
      </w:r>
      <w:proofErr w:type="spellStart"/>
      <w:r>
        <w:rPr>
          <w:rFonts w:ascii="Courier New" w:hAnsi="Courier New" w:cs="Courier New"/>
          <w:sz w:val="20"/>
          <w:szCs w:val="20"/>
        </w:rPr>
        <w:t>textit</w:t>
      </w:r>
      <w:proofErr w:type="spellEnd"/>
      <w:r>
        <w:rPr>
          <w:rFonts w:ascii="Courier New" w:hAnsi="Courier New" w:cs="Courier New"/>
          <w:sz w:val="20"/>
          <w:szCs w:val="20"/>
        </w:rPr>
        <w:t>{null hypothesis} and accept the alternative hypothesis.</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For the rest experiments, we simply set the number of topic as 100 for LDA. </w:t>
      </w:r>
    </w:p>
    <w:p w:rsidR="00796ABC" w:rsidRDefault="00796ABC" w:rsidP="00796ABC">
      <w:pPr>
        <w:autoSpaceDE w:val="0"/>
        <w:autoSpaceDN w:val="0"/>
        <w:adjustRightInd w:val="0"/>
        <w:spacing w:after="0" w:line="240" w:lineRule="auto"/>
        <w:rPr>
          <w:rFonts w:ascii="Courier New" w:hAnsi="Courier New" w:cs="Courier New"/>
          <w:sz w:val="20"/>
          <w:szCs w:val="20"/>
        </w:rPr>
      </w:pP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\subsection{Comparison With Other Models}</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\label{Comparison}</w:t>
      </w:r>
    </w:p>
    <w:p w:rsidR="00796ABC" w:rsidRDefault="00796ABC" w:rsidP="00796ABC">
      <w:pPr>
        <w:autoSpaceDE w:val="0"/>
        <w:autoSpaceDN w:val="0"/>
        <w:adjustRightInd w:val="0"/>
        <w:spacing w:after="0" w:line="240" w:lineRule="auto"/>
        <w:rPr>
          <w:rFonts w:ascii="Courier New" w:hAnsi="Courier New" w:cs="Courier New"/>
          <w:sz w:val="20"/>
          <w:szCs w:val="20"/>
        </w:rPr>
      </w:pP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Given that ANOVA indicated correlation between subjective similarities and </w:t>
      </w:r>
      <w:proofErr w:type="spellStart"/>
      <w:r>
        <w:rPr>
          <w:rFonts w:ascii="Courier New" w:hAnsi="Courier New" w:cs="Courier New"/>
          <w:sz w:val="20"/>
          <w:szCs w:val="20"/>
        </w:rPr>
        <w:t>retweeting</w:t>
      </w:r>
      <w:proofErr w:type="spellEnd"/>
      <w:r>
        <w:rPr>
          <w:rFonts w:ascii="Courier New" w:hAnsi="Courier New" w:cs="Courier New"/>
          <w:sz w:val="20"/>
          <w:szCs w:val="20"/>
        </w:rPr>
        <w:t xml:space="preserve"> </w:t>
      </w:r>
      <w:proofErr w:type="spellStart"/>
      <w:r>
        <w:rPr>
          <w:rFonts w:ascii="Courier New" w:hAnsi="Courier New" w:cs="Courier New"/>
          <w:sz w:val="20"/>
          <w:szCs w:val="20"/>
        </w:rPr>
        <w:t>behavior</w:t>
      </w:r>
      <w:proofErr w:type="spellEnd"/>
      <w:r>
        <w:rPr>
          <w:rFonts w:ascii="Courier New" w:hAnsi="Courier New" w:cs="Courier New"/>
          <w:sz w:val="20"/>
          <w:szCs w:val="20"/>
        </w:rPr>
        <w:t xml:space="preserve">, we compare three similarities against other content-based similarity measurements such as TF-IDF </w:t>
      </w:r>
      <w:proofErr w:type="gramStart"/>
      <w:r>
        <w:rPr>
          <w:rFonts w:ascii="Courier New" w:hAnsi="Courier New" w:cs="Courier New"/>
          <w:sz w:val="20"/>
          <w:szCs w:val="20"/>
        </w:rPr>
        <w:t>model(</w:t>
      </w:r>
      <w:proofErr w:type="gramEnd"/>
      <w:r>
        <w:rPr>
          <w:rFonts w:ascii="Courier New" w:hAnsi="Courier New" w:cs="Courier New"/>
          <w:sz w:val="20"/>
          <w:szCs w:val="20"/>
        </w:rPr>
        <w:t xml:space="preserve">modelling user with bag-of-words in his tweets) \cite{Luo:2013RMF}, entity-based model(model user with entities extracted from his tweets) and </w:t>
      </w:r>
      <w:proofErr w:type="spellStart"/>
      <w:r>
        <w:rPr>
          <w:rFonts w:ascii="Courier New" w:hAnsi="Courier New" w:cs="Courier New"/>
          <w:sz w:val="20"/>
          <w:szCs w:val="20"/>
        </w:rPr>
        <w:t>hashtag</w:t>
      </w:r>
      <w:proofErr w:type="spellEnd"/>
      <w:r>
        <w:rPr>
          <w:rFonts w:ascii="Courier New" w:hAnsi="Courier New" w:cs="Courier New"/>
          <w:sz w:val="20"/>
          <w:szCs w:val="20"/>
        </w:rPr>
        <w:t xml:space="preserve">-based model(model user with </w:t>
      </w:r>
      <w:proofErr w:type="spellStart"/>
      <w:r>
        <w:rPr>
          <w:rFonts w:ascii="Courier New" w:hAnsi="Courier New" w:cs="Courier New"/>
          <w:sz w:val="20"/>
          <w:szCs w:val="20"/>
        </w:rPr>
        <w:t>hashtags</w:t>
      </w:r>
      <w:proofErr w:type="spellEnd"/>
      <w:r>
        <w:rPr>
          <w:rFonts w:ascii="Courier New" w:hAnsi="Courier New" w:cs="Courier New"/>
          <w:sz w:val="20"/>
          <w:szCs w:val="20"/>
        </w:rPr>
        <w:t xml:space="preserve"> used in his tweets) \cite{Abel:2011AUM}.</w:t>
      </w:r>
    </w:p>
    <w:p w:rsidR="00796ABC" w:rsidRDefault="00796ABC" w:rsidP="00796ABC">
      <w:pPr>
        <w:autoSpaceDE w:val="0"/>
        <w:autoSpaceDN w:val="0"/>
        <w:adjustRightInd w:val="0"/>
        <w:spacing w:after="0" w:line="240" w:lineRule="auto"/>
        <w:rPr>
          <w:rFonts w:ascii="Courier New" w:hAnsi="Courier New" w:cs="Courier New"/>
          <w:sz w:val="20"/>
          <w:szCs w:val="20"/>
        </w:rPr>
      </w:pP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We take 5,214 </w:t>
      </w:r>
      <w:proofErr w:type="spellStart"/>
      <w:r>
        <w:rPr>
          <w:rFonts w:ascii="Courier New" w:hAnsi="Courier New" w:cs="Courier New"/>
          <w:sz w:val="20"/>
          <w:szCs w:val="20"/>
        </w:rPr>
        <w:t>retweeters</w:t>
      </w:r>
      <w:proofErr w:type="spellEnd"/>
      <w:r>
        <w:rPr>
          <w:rFonts w:ascii="Courier New" w:hAnsi="Courier New" w:cs="Courier New"/>
          <w:sz w:val="20"/>
          <w:szCs w:val="20"/>
        </w:rPr>
        <w:t xml:space="preserve"> in our dataset who </w:t>
      </w:r>
      <w:proofErr w:type="spellStart"/>
      <w:proofErr w:type="gramStart"/>
      <w:r>
        <w:rPr>
          <w:rFonts w:ascii="Courier New" w:hAnsi="Courier New" w:cs="Courier New"/>
          <w:sz w:val="20"/>
          <w:szCs w:val="20"/>
        </w:rPr>
        <w:t>retweet</w:t>
      </w:r>
      <w:proofErr w:type="spellEnd"/>
      <w:proofErr w:type="gramEnd"/>
      <w:r>
        <w:rPr>
          <w:rFonts w:ascii="Courier New" w:hAnsi="Courier New" w:cs="Courier New"/>
          <w:sz w:val="20"/>
          <w:szCs w:val="20"/>
        </w:rPr>
        <w:t xml:space="preserve"> at least one target tweet as positive instances, and randomly sample 5,214 negative instances from the 40,317 followers who do not </w:t>
      </w:r>
      <w:proofErr w:type="spellStart"/>
      <w:r>
        <w:rPr>
          <w:rFonts w:ascii="Courier New" w:hAnsi="Courier New" w:cs="Courier New"/>
          <w:sz w:val="20"/>
          <w:szCs w:val="20"/>
        </w:rPr>
        <w:t>retweet</w:t>
      </w:r>
      <w:proofErr w:type="spellEnd"/>
      <w:r>
        <w:rPr>
          <w:rFonts w:ascii="Courier New" w:hAnsi="Courier New" w:cs="Courier New"/>
          <w:sz w:val="20"/>
          <w:szCs w:val="20"/>
        </w:rPr>
        <w:t xml:space="preserve"> any target tweet.</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 xml:space="preserve">The balance dataset of all positive and negative instances is randomly divided into five parts for 5-fold cross-validation.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We use the logistic regression classifier of </w:t>
      </w:r>
      <w:proofErr w:type="spellStart"/>
      <w:r>
        <w:rPr>
          <w:rFonts w:ascii="Courier New" w:hAnsi="Courier New" w:cs="Courier New"/>
          <w:sz w:val="20"/>
          <w:szCs w:val="20"/>
        </w:rPr>
        <w:t>Scikit</w:t>
      </w:r>
      <w:proofErr w:type="spellEnd"/>
      <w:r>
        <w:rPr>
          <w:rFonts w:ascii="Courier New" w:hAnsi="Courier New" w:cs="Courier New"/>
          <w:sz w:val="20"/>
          <w:szCs w:val="20"/>
        </w:rPr>
        <w:t>-learn machine learning package \cite{</w:t>
      </w:r>
      <w:proofErr w:type="spellStart"/>
      <w:r>
        <w:rPr>
          <w:rFonts w:ascii="Courier New" w:hAnsi="Courier New" w:cs="Courier New"/>
          <w:sz w:val="20"/>
          <w:szCs w:val="20"/>
        </w:rPr>
        <w:t>scikit</w:t>
      </w:r>
      <w:proofErr w:type="spellEnd"/>
      <w:r>
        <w:rPr>
          <w:rFonts w:ascii="Courier New" w:hAnsi="Courier New" w:cs="Courier New"/>
          <w:sz w:val="20"/>
          <w:szCs w:val="20"/>
        </w:rPr>
        <w:t>-learn} for training and testing.</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Accuracy is our evaluation metric, and the result is listed in Table~\</w:t>
      </w:r>
      <w:proofErr w:type="gramStart"/>
      <w:r>
        <w:rPr>
          <w:rFonts w:ascii="Courier New" w:hAnsi="Courier New" w:cs="Courier New"/>
          <w:sz w:val="20"/>
          <w:szCs w:val="20"/>
        </w:rPr>
        <w:t>ref{</w:t>
      </w:r>
      <w:proofErr w:type="gramEnd"/>
      <w:r>
        <w:rPr>
          <w:rFonts w:ascii="Courier New" w:hAnsi="Courier New" w:cs="Courier New"/>
          <w:sz w:val="20"/>
          <w:szCs w:val="20"/>
        </w:rPr>
        <w:t>tab3}.</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\begin{table}[h]</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centering</w:t>
      </w:r>
      <w:proofErr w:type="spellEnd"/>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\caption{Comparison of prediction accuracy for different models</w:t>
      </w:r>
      <w:proofErr w:type="gramStart"/>
      <w:r>
        <w:rPr>
          <w:rFonts w:ascii="Courier New" w:hAnsi="Courier New" w:cs="Courier New"/>
          <w:sz w:val="20"/>
          <w:szCs w:val="20"/>
        </w:rPr>
        <w:t>. }</w:t>
      </w:r>
      <w:proofErr w:type="gramEnd"/>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\label{tab3}</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\begin{tabular}{|</w:t>
      </w:r>
      <w:proofErr w:type="spellStart"/>
      <w:r>
        <w:rPr>
          <w:rFonts w:ascii="Courier New" w:hAnsi="Courier New" w:cs="Courier New"/>
          <w:sz w:val="20"/>
          <w:szCs w:val="20"/>
        </w:rPr>
        <w:t>c|c</w:t>
      </w:r>
      <w:proofErr w:type="spellEnd"/>
      <w:r>
        <w:rPr>
          <w:rFonts w:ascii="Courier New" w:hAnsi="Courier New" w:cs="Courier New"/>
          <w:sz w:val="20"/>
          <w:szCs w:val="20"/>
        </w:rPr>
        <w:t>|}</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hline</w:t>
      </w:r>
      <w:proofErr w:type="spellEnd"/>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Feature &amp; </w:t>
      </w:r>
      <w:proofErr w:type="gramStart"/>
      <w:r>
        <w:rPr>
          <w:rFonts w:ascii="Courier New" w:hAnsi="Courier New" w:cs="Courier New"/>
          <w:sz w:val="20"/>
          <w:szCs w:val="20"/>
        </w:rPr>
        <w:t>Accuracy(</w:t>
      </w:r>
      <w:proofErr w:type="gramEnd"/>
      <w:r>
        <w:rPr>
          <w:rFonts w:ascii="Courier New" w:hAnsi="Courier New" w:cs="Courier New"/>
          <w:sz w:val="20"/>
          <w:szCs w:val="20"/>
        </w:rPr>
        <w:t>\%)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hline</w:t>
      </w:r>
      <w:proofErr w:type="spellEnd"/>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TF-IDF &amp; </w:t>
      </w:r>
      <w:proofErr w:type="gramStart"/>
      <w:r>
        <w:rPr>
          <w:rFonts w:ascii="Courier New" w:hAnsi="Courier New" w:cs="Courier New"/>
          <w:sz w:val="20"/>
          <w:szCs w:val="20"/>
        </w:rPr>
        <w:t>60.85  \</w:t>
      </w:r>
      <w:proofErr w:type="gramEnd"/>
      <w:r>
        <w:rPr>
          <w:rFonts w:ascii="Courier New" w:hAnsi="Courier New" w:cs="Courier New"/>
          <w:sz w:val="20"/>
          <w:szCs w:val="20"/>
        </w:rPr>
        <w:t>\</w:t>
      </w:r>
    </w:p>
    <w:p w:rsidR="00796ABC" w:rsidRDefault="00796ABC" w:rsidP="00796ABC">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entity</w:t>
      </w:r>
      <w:proofErr w:type="gramEnd"/>
      <w:r>
        <w:rPr>
          <w:rFonts w:ascii="Courier New" w:hAnsi="Courier New" w:cs="Courier New"/>
          <w:sz w:val="20"/>
          <w:szCs w:val="20"/>
        </w:rPr>
        <w:t xml:space="preserve"> &amp; 68.76 \\</w:t>
      </w:r>
    </w:p>
    <w:p w:rsidR="00796ABC" w:rsidRDefault="00796ABC" w:rsidP="00796ABC">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hashtag</w:t>
      </w:r>
      <w:proofErr w:type="spellEnd"/>
      <w:proofErr w:type="gramEnd"/>
      <w:r>
        <w:rPr>
          <w:rFonts w:ascii="Courier New" w:hAnsi="Courier New" w:cs="Courier New"/>
          <w:sz w:val="20"/>
          <w:szCs w:val="20"/>
        </w:rPr>
        <w:t xml:space="preserve"> &amp; 59.12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sim</w:t>
      </w:r>
      <w:proofErr w:type="spellEnd"/>
      <w:proofErr w:type="gramStart"/>
      <w:r>
        <w:rPr>
          <w:rFonts w:ascii="Courier New" w:hAnsi="Courier New" w:cs="Courier New"/>
          <w:sz w:val="20"/>
          <w:szCs w:val="20"/>
        </w:rPr>
        <w:t>_{</w:t>
      </w:r>
      <w:proofErr w:type="gramEnd"/>
      <w:r>
        <w:rPr>
          <w:rFonts w:ascii="Courier New" w:hAnsi="Courier New" w:cs="Courier New"/>
          <w:sz w:val="20"/>
          <w:szCs w:val="20"/>
        </w:rPr>
        <w:t xml:space="preserve">sub} \left( </w:t>
      </w:r>
      <w:proofErr w:type="spellStart"/>
      <w:r>
        <w:rPr>
          <w:rFonts w:ascii="Courier New" w:hAnsi="Courier New" w:cs="Courier New"/>
          <w:sz w:val="20"/>
          <w:szCs w:val="20"/>
        </w:rPr>
        <w:t>m,u</w:t>
      </w:r>
      <w:proofErr w:type="spellEnd"/>
      <w:r>
        <w:rPr>
          <w:rFonts w:ascii="Courier New" w:hAnsi="Courier New" w:cs="Courier New"/>
          <w:sz w:val="20"/>
          <w:szCs w:val="20"/>
        </w:rPr>
        <w:t xml:space="preserve"> \right) $ &amp; 73.88\\</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sim</w:t>
      </w:r>
      <w:proofErr w:type="spellEnd"/>
      <w:proofErr w:type="gramStart"/>
      <w:r>
        <w:rPr>
          <w:rFonts w:ascii="Courier New" w:hAnsi="Courier New" w:cs="Courier New"/>
          <w:sz w:val="20"/>
          <w:szCs w:val="20"/>
        </w:rPr>
        <w:t>_{</w:t>
      </w:r>
      <w:proofErr w:type="gramEnd"/>
      <w:r>
        <w:rPr>
          <w:rFonts w:ascii="Courier New" w:hAnsi="Courier New" w:cs="Courier New"/>
          <w:sz w:val="20"/>
          <w:szCs w:val="20"/>
        </w:rPr>
        <w:t>sub}\left( u_{a},u \right)  $ &amp; 70.04\\</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sim</w:t>
      </w:r>
      <w:proofErr w:type="spellEnd"/>
      <w:proofErr w:type="gramStart"/>
      <w:r>
        <w:rPr>
          <w:rFonts w:ascii="Courier New" w:hAnsi="Courier New" w:cs="Courier New"/>
          <w:sz w:val="20"/>
          <w:szCs w:val="20"/>
        </w:rPr>
        <w:t>_{</w:t>
      </w:r>
      <w:proofErr w:type="gramEnd"/>
      <w:r>
        <w:rPr>
          <w:rFonts w:ascii="Courier New" w:hAnsi="Courier New" w:cs="Courier New"/>
          <w:sz w:val="20"/>
          <w:szCs w:val="20"/>
        </w:rPr>
        <w:t xml:space="preserve">sub}\left( </w:t>
      </w:r>
      <w:proofErr w:type="spellStart"/>
      <w:r>
        <w:rPr>
          <w:rFonts w:ascii="Courier New" w:hAnsi="Courier New" w:cs="Courier New"/>
          <w:sz w:val="20"/>
          <w:szCs w:val="20"/>
        </w:rPr>
        <w:t>m,u</w:t>
      </w:r>
      <w:proofErr w:type="spellEnd"/>
      <w:r>
        <w:rPr>
          <w:rFonts w:ascii="Courier New" w:hAnsi="Courier New" w:cs="Courier New"/>
          <w:sz w:val="20"/>
          <w:szCs w:val="20"/>
        </w:rPr>
        <w:t>_{a} \right)  $ &amp;69.64\\</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sim</w:t>
      </w:r>
      <w:proofErr w:type="spellEnd"/>
      <w:proofErr w:type="gramStart"/>
      <w:r>
        <w:rPr>
          <w:rFonts w:ascii="Courier New" w:hAnsi="Courier New" w:cs="Courier New"/>
          <w:sz w:val="20"/>
          <w:szCs w:val="20"/>
        </w:rPr>
        <w:t>_{</w:t>
      </w:r>
      <w:proofErr w:type="gramEnd"/>
      <w:r>
        <w:rPr>
          <w:rFonts w:ascii="Courier New" w:hAnsi="Courier New" w:cs="Courier New"/>
          <w:sz w:val="20"/>
          <w:szCs w:val="20"/>
        </w:rPr>
        <w:t>all}  $ &amp;\</w:t>
      </w:r>
      <w:proofErr w:type="spellStart"/>
      <w:r>
        <w:rPr>
          <w:rFonts w:ascii="Courier New" w:hAnsi="Courier New" w:cs="Courier New"/>
          <w:sz w:val="20"/>
          <w:szCs w:val="20"/>
        </w:rPr>
        <w:t>textbf</w:t>
      </w:r>
      <w:proofErr w:type="spellEnd"/>
      <w:r>
        <w:rPr>
          <w:rFonts w:ascii="Courier New" w:hAnsi="Courier New" w:cs="Courier New"/>
          <w:sz w:val="20"/>
          <w:szCs w:val="20"/>
        </w:rPr>
        <w:t>{75.64}\\</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hline</w:t>
      </w:r>
      <w:proofErr w:type="spellEnd"/>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\end{tabular}</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\end{table}</w:t>
      </w:r>
    </w:p>
    <w:p w:rsidR="00796ABC" w:rsidRDefault="00796ABC" w:rsidP="00796ABC">
      <w:pPr>
        <w:autoSpaceDE w:val="0"/>
        <w:autoSpaceDN w:val="0"/>
        <w:adjustRightInd w:val="0"/>
        <w:spacing w:after="0" w:line="240" w:lineRule="auto"/>
        <w:rPr>
          <w:rFonts w:ascii="Courier New" w:hAnsi="Courier New" w:cs="Courier New"/>
          <w:sz w:val="20"/>
          <w:szCs w:val="20"/>
        </w:rPr>
      </w:pP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The best accuracy</w:t>
      </w:r>
      <w:ins w:id="123" w:author="Information Technology Services" w:date="2014-01-21T18:06:00Z">
        <w:r w:rsidR="00D541BA">
          <w:rPr>
            <w:rFonts w:ascii="Courier New" w:hAnsi="Courier New" w:cs="Courier New"/>
            <w:sz w:val="20"/>
            <w:szCs w:val="20"/>
          </w:rPr>
          <w:t xml:space="preserve"> </w:t>
        </w:r>
      </w:ins>
      <w:r>
        <w:rPr>
          <w:rFonts w:ascii="Courier New" w:hAnsi="Courier New" w:cs="Courier New"/>
          <w:sz w:val="20"/>
          <w:szCs w:val="20"/>
        </w:rPr>
        <w:t>(75.64</w:t>
      </w:r>
      <w:proofErr w:type="gramStart"/>
      <w:r>
        <w:rPr>
          <w:rFonts w:ascii="Courier New" w:hAnsi="Courier New" w:cs="Courier New"/>
          <w:sz w:val="20"/>
          <w:szCs w:val="20"/>
        </w:rPr>
        <w:t>\%</w:t>
      </w:r>
      <w:proofErr w:type="gramEnd"/>
      <w:r>
        <w:rPr>
          <w:rFonts w:ascii="Courier New" w:hAnsi="Courier New" w:cs="Courier New"/>
          <w:sz w:val="20"/>
          <w:szCs w:val="20"/>
        </w:rPr>
        <w:t xml:space="preserve">) is achieved by the $ </w:t>
      </w:r>
      <w:proofErr w:type="spellStart"/>
      <w:r>
        <w:rPr>
          <w:rFonts w:ascii="Courier New" w:hAnsi="Courier New" w:cs="Courier New"/>
          <w:sz w:val="20"/>
          <w:szCs w:val="20"/>
        </w:rPr>
        <w:t>sim</w:t>
      </w:r>
      <w:proofErr w:type="spellEnd"/>
      <w:r>
        <w:rPr>
          <w:rFonts w:ascii="Courier New" w:hAnsi="Courier New" w:cs="Courier New"/>
          <w:sz w:val="20"/>
          <w:szCs w:val="20"/>
        </w:rPr>
        <w:t xml:space="preserve">_{all}  $, for which </w:t>
      </w:r>
      <w:ins w:id="124" w:author="Information Technology Services" w:date="2014-01-21T18:06:00Z">
        <w:r w:rsidR="00D541BA">
          <w:rPr>
            <w:rFonts w:ascii="Courier New" w:hAnsi="Courier New" w:cs="Courier New"/>
            <w:sz w:val="20"/>
            <w:szCs w:val="20"/>
          </w:rPr>
          <w:t xml:space="preserve">we </w:t>
        </w:r>
      </w:ins>
      <w:del w:id="125" w:author="Information Technology Services" w:date="2014-01-21T18:06:00Z">
        <w:r w:rsidDel="00D541BA">
          <w:rPr>
            <w:rFonts w:ascii="Courier New" w:hAnsi="Courier New" w:cs="Courier New"/>
            <w:sz w:val="20"/>
            <w:szCs w:val="20"/>
          </w:rPr>
          <w:delText>We</w:delText>
        </w:r>
      </w:del>
      <w:r>
        <w:rPr>
          <w:rFonts w:ascii="Courier New" w:hAnsi="Courier New" w:cs="Courier New"/>
          <w:sz w:val="20"/>
          <w:szCs w:val="20"/>
        </w:rPr>
        <w:t xml:space="preserve"> put all three subjective similarities into classifier to test impact of their combination.</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The </w:t>
      </w:r>
      <w:proofErr w:type="spellStart"/>
      <w:r>
        <w:rPr>
          <w:rFonts w:ascii="Courier New" w:hAnsi="Courier New" w:cs="Courier New"/>
          <w:sz w:val="20"/>
          <w:szCs w:val="20"/>
        </w:rPr>
        <w:t>perfromance</w:t>
      </w:r>
      <w:proofErr w:type="spellEnd"/>
      <w:r>
        <w:rPr>
          <w:rFonts w:ascii="Courier New" w:hAnsi="Courier New" w:cs="Courier New"/>
          <w:sz w:val="20"/>
          <w:szCs w:val="20"/>
        </w:rPr>
        <w:t xml:space="preserve"> of TF-IDF </w:t>
      </w:r>
      <w:proofErr w:type="gramStart"/>
      <w:r>
        <w:rPr>
          <w:rFonts w:ascii="Courier New" w:hAnsi="Courier New" w:cs="Courier New"/>
          <w:sz w:val="20"/>
          <w:szCs w:val="20"/>
        </w:rPr>
        <w:t>model(</w:t>
      </w:r>
      <w:proofErr w:type="gramEnd"/>
      <w:r>
        <w:rPr>
          <w:rFonts w:ascii="Courier New" w:hAnsi="Courier New" w:cs="Courier New"/>
          <w:sz w:val="20"/>
          <w:szCs w:val="20"/>
        </w:rPr>
        <w:t xml:space="preserve">60.85\%) is moderate.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Entity-based model(68.76\%) is very close to  $ </w:t>
      </w:r>
      <w:proofErr w:type="spellStart"/>
      <w:r>
        <w:rPr>
          <w:rFonts w:ascii="Courier New" w:hAnsi="Courier New" w:cs="Courier New"/>
          <w:sz w:val="20"/>
          <w:szCs w:val="20"/>
        </w:rPr>
        <w:t>sim</w:t>
      </w:r>
      <w:proofErr w:type="spellEnd"/>
      <w:r>
        <w:rPr>
          <w:rFonts w:ascii="Courier New" w:hAnsi="Courier New" w:cs="Courier New"/>
          <w:sz w:val="20"/>
          <w:szCs w:val="20"/>
        </w:rPr>
        <w:t xml:space="preserve">_{sub}\left( u_{a},u \right)$(70.04\%) and $ </w:t>
      </w:r>
      <w:proofErr w:type="spellStart"/>
      <w:r>
        <w:rPr>
          <w:rFonts w:ascii="Courier New" w:hAnsi="Courier New" w:cs="Courier New"/>
          <w:sz w:val="20"/>
          <w:szCs w:val="20"/>
        </w:rPr>
        <w:t>sim</w:t>
      </w:r>
      <w:proofErr w:type="spellEnd"/>
      <w:r>
        <w:rPr>
          <w:rFonts w:ascii="Courier New" w:hAnsi="Courier New" w:cs="Courier New"/>
          <w:sz w:val="20"/>
          <w:szCs w:val="20"/>
        </w:rPr>
        <w:t xml:space="preserve">_{sub}\left( </w:t>
      </w:r>
      <w:proofErr w:type="spellStart"/>
      <w:r>
        <w:rPr>
          <w:rFonts w:ascii="Courier New" w:hAnsi="Courier New" w:cs="Courier New"/>
          <w:sz w:val="20"/>
          <w:szCs w:val="20"/>
        </w:rPr>
        <w:t>m,u</w:t>
      </w:r>
      <w:proofErr w:type="spellEnd"/>
      <w:r>
        <w:rPr>
          <w:rFonts w:ascii="Courier New" w:hAnsi="Courier New" w:cs="Courier New"/>
          <w:sz w:val="20"/>
          <w:szCs w:val="20"/>
        </w:rPr>
        <w:t>_{a} \right)  $(69.64\%), and their difference is not significant.</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While for </w:t>
      </w:r>
      <w:proofErr w:type="spellStart"/>
      <w:r>
        <w:rPr>
          <w:rFonts w:ascii="Courier New" w:hAnsi="Courier New" w:cs="Courier New"/>
          <w:sz w:val="20"/>
          <w:szCs w:val="20"/>
        </w:rPr>
        <w:t>hashtag</w:t>
      </w:r>
      <w:proofErr w:type="spellEnd"/>
      <w:r>
        <w:rPr>
          <w:rFonts w:ascii="Courier New" w:hAnsi="Courier New" w:cs="Courier New"/>
          <w:sz w:val="20"/>
          <w:szCs w:val="20"/>
        </w:rPr>
        <w:t xml:space="preserve">-based model, its accuracy is the </w:t>
      </w:r>
      <w:proofErr w:type="gramStart"/>
      <w:r>
        <w:rPr>
          <w:rFonts w:ascii="Courier New" w:hAnsi="Courier New" w:cs="Courier New"/>
          <w:sz w:val="20"/>
          <w:szCs w:val="20"/>
        </w:rPr>
        <w:t>lowest(</w:t>
      </w:r>
      <w:proofErr w:type="gramEnd"/>
      <w:r>
        <w:rPr>
          <w:rFonts w:ascii="Courier New" w:hAnsi="Courier New" w:cs="Courier New"/>
          <w:sz w:val="20"/>
          <w:szCs w:val="20"/>
        </w:rPr>
        <w:t xml:space="preserve">59.12\%), the reason might lie in a very low usage of </w:t>
      </w:r>
      <w:proofErr w:type="spellStart"/>
      <w:r>
        <w:rPr>
          <w:rFonts w:ascii="Courier New" w:hAnsi="Courier New" w:cs="Courier New"/>
          <w:sz w:val="20"/>
          <w:szCs w:val="20"/>
        </w:rPr>
        <w:t>hashtag</w:t>
      </w:r>
      <w:proofErr w:type="spellEnd"/>
      <w:r>
        <w:rPr>
          <w:rFonts w:ascii="Courier New" w:hAnsi="Courier New" w:cs="Courier New"/>
          <w:sz w:val="20"/>
          <w:szCs w:val="20"/>
        </w:rPr>
        <w:t xml:space="preserve"> in users' tweets.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The performance of $ </w:t>
      </w:r>
      <w:proofErr w:type="spellStart"/>
      <w:r>
        <w:rPr>
          <w:rFonts w:ascii="Courier New" w:hAnsi="Courier New" w:cs="Courier New"/>
          <w:sz w:val="20"/>
          <w:szCs w:val="20"/>
        </w:rPr>
        <w:t>sim</w:t>
      </w:r>
      <w:proofErr w:type="spellEnd"/>
      <w:proofErr w:type="gramStart"/>
      <w:r>
        <w:rPr>
          <w:rFonts w:ascii="Courier New" w:hAnsi="Courier New" w:cs="Courier New"/>
          <w:sz w:val="20"/>
          <w:szCs w:val="20"/>
        </w:rPr>
        <w:t>_{</w:t>
      </w:r>
      <w:proofErr w:type="gramEnd"/>
      <w:r>
        <w:rPr>
          <w:rFonts w:ascii="Courier New" w:hAnsi="Courier New" w:cs="Courier New"/>
          <w:sz w:val="20"/>
          <w:szCs w:val="20"/>
        </w:rPr>
        <w:t xml:space="preserve">sub} \left( </w:t>
      </w:r>
      <w:proofErr w:type="spellStart"/>
      <w:r>
        <w:rPr>
          <w:rFonts w:ascii="Courier New" w:hAnsi="Courier New" w:cs="Courier New"/>
          <w:sz w:val="20"/>
          <w:szCs w:val="20"/>
        </w:rPr>
        <w:t>m,u</w:t>
      </w:r>
      <w:proofErr w:type="spellEnd"/>
      <w:r>
        <w:rPr>
          <w:rFonts w:ascii="Courier New" w:hAnsi="Courier New" w:cs="Courier New"/>
          <w:sz w:val="20"/>
          <w:szCs w:val="20"/>
        </w:rPr>
        <w:t xml:space="preserve"> \right) $(73.88\%) is better than others except for $ </w:t>
      </w:r>
      <w:proofErr w:type="spellStart"/>
      <w:r>
        <w:rPr>
          <w:rFonts w:ascii="Courier New" w:hAnsi="Courier New" w:cs="Courier New"/>
          <w:sz w:val="20"/>
          <w:szCs w:val="20"/>
        </w:rPr>
        <w:t>sim</w:t>
      </w:r>
      <w:proofErr w:type="spellEnd"/>
      <w:r>
        <w:rPr>
          <w:rFonts w:ascii="Courier New" w:hAnsi="Courier New" w:cs="Courier New"/>
          <w:sz w:val="20"/>
          <w:szCs w:val="20"/>
        </w:rPr>
        <w:t>_{all}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The results above show that subjective model can better help understand </w:t>
      </w:r>
      <w:proofErr w:type="spellStart"/>
      <w:r>
        <w:rPr>
          <w:rFonts w:ascii="Courier New" w:hAnsi="Courier New" w:cs="Courier New"/>
          <w:sz w:val="20"/>
          <w:szCs w:val="20"/>
        </w:rPr>
        <w:t>retweeting</w:t>
      </w:r>
      <w:proofErr w:type="spellEnd"/>
      <w:r>
        <w:rPr>
          <w:rFonts w:ascii="Courier New" w:hAnsi="Courier New" w:cs="Courier New"/>
          <w:sz w:val="20"/>
          <w:szCs w:val="20"/>
        </w:rPr>
        <w:t xml:space="preserve"> </w:t>
      </w:r>
      <w:proofErr w:type="spellStart"/>
      <w:r>
        <w:rPr>
          <w:rFonts w:ascii="Courier New" w:hAnsi="Courier New" w:cs="Courier New"/>
          <w:sz w:val="20"/>
          <w:szCs w:val="20"/>
        </w:rPr>
        <w:t>behavior</w:t>
      </w:r>
      <w:proofErr w:type="spellEnd"/>
      <w:r>
        <w:rPr>
          <w:rFonts w:ascii="Courier New" w:hAnsi="Courier New" w:cs="Courier New"/>
          <w:sz w:val="20"/>
          <w:szCs w:val="20"/>
        </w:rPr>
        <w:t xml:space="preserve"> than other user models.</w:t>
      </w:r>
    </w:p>
    <w:p w:rsidR="00796ABC" w:rsidRDefault="00796ABC" w:rsidP="00796ABC">
      <w:pPr>
        <w:autoSpaceDE w:val="0"/>
        <w:autoSpaceDN w:val="0"/>
        <w:adjustRightInd w:val="0"/>
        <w:spacing w:after="0" w:line="240" w:lineRule="auto"/>
        <w:rPr>
          <w:rFonts w:ascii="Courier New" w:hAnsi="Courier New" w:cs="Courier New"/>
          <w:sz w:val="20"/>
          <w:szCs w:val="20"/>
        </w:rPr>
      </w:pP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subsubsection</w:t>
      </w:r>
      <w:proofErr w:type="spellEnd"/>
      <w:r>
        <w:rPr>
          <w:rFonts w:ascii="Courier New" w:hAnsi="Courier New" w:cs="Courier New"/>
          <w:sz w:val="20"/>
          <w:szCs w:val="20"/>
        </w:rPr>
        <w:t xml:space="preserve">{Combining Evaluation </w:t>
      </w:r>
      <w:proofErr w:type="gramStart"/>
      <w:r>
        <w:rPr>
          <w:rFonts w:ascii="Courier New" w:hAnsi="Courier New" w:cs="Courier New"/>
          <w:sz w:val="20"/>
          <w:szCs w:val="20"/>
        </w:rPr>
        <w:t>With</w:t>
      </w:r>
      <w:proofErr w:type="gramEnd"/>
      <w:r>
        <w:rPr>
          <w:rFonts w:ascii="Courier New" w:hAnsi="Courier New" w:cs="Courier New"/>
          <w:sz w:val="20"/>
          <w:szCs w:val="20"/>
        </w:rPr>
        <w:t xml:space="preserve"> Other Factors}</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\label{combining}</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Subjective model tries to catch the subjective motivation of users based on their tweets content, whereas other important factors associated with </w:t>
      </w:r>
      <w:proofErr w:type="spellStart"/>
      <w:r>
        <w:rPr>
          <w:rFonts w:ascii="Courier New" w:hAnsi="Courier New" w:cs="Courier New"/>
          <w:sz w:val="20"/>
          <w:szCs w:val="20"/>
        </w:rPr>
        <w:t>retweeting</w:t>
      </w:r>
      <w:proofErr w:type="spellEnd"/>
      <w:r>
        <w:rPr>
          <w:rFonts w:ascii="Courier New" w:hAnsi="Courier New" w:cs="Courier New"/>
          <w:sz w:val="20"/>
          <w:szCs w:val="20"/>
        </w:rPr>
        <w:t xml:space="preserve"> </w:t>
      </w:r>
      <w:proofErr w:type="spellStart"/>
      <w:r>
        <w:rPr>
          <w:rFonts w:ascii="Courier New" w:hAnsi="Courier New" w:cs="Courier New"/>
          <w:sz w:val="20"/>
          <w:szCs w:val="20"/>
        </w:rPr>
        <w:t>behavior</w:t>
      </w:r>
      <w:proofErr w:type="spellEnd"/>
      <w:r>
        <w:rPr>
          <w:rFonts w:ascii="Courier New" w:hAnsi="Courier New" w:cs="Courier New"/>
          <w:sz w:val="20"/>
          <w:szCs w:val="20"/>
        </w:rPr>
        <w:t xml:space="preserve"> are not considered, such as network topology and metadata of the user, etc.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In this section, we combine subjective similarities with other important factors that other </w:t>
      </w:r>
      <w:ins w:id="126" w:author="Information Technology Services" w:date="2014-01-21T18:07:00Z">
        <w:r w:rsidR="00D541BA">
          <w:rPr>
            <w:rFonts w:ascii="Courier New" w:hAnsi="Courier New" w:cs="Courier New"/>
            <w:sz w:val="20"/>
            <w:szCs w:val="20"/>
          </w:rPr>
          <w:t>studies</w:t>
        </w:r>
      </w:ins>
      <w:del w:id="127" w:author="Information Technology Services" w:date="2014-01-21T18:07:00Z">
        <w:r w:rsidDel="00D541BA">
          <w:rPr>
            <w:rFonts w:ascii="Courier New" w:hAnsi="Courier New" w:cs="Courier New"/>
            <w:sz w:val="20"/>
            <w:szCs w:val="20"/>
          </w:rPr>
          <w:delText>researches</w:delText>
        </w:r>
      </w:del>
      <w:r>
        <w:rPr>
          <w:rFonts w:ascii="Courier New" w:hAnsi="Courier New" w:cs="Courier New"/>
          <w:sz w:val="20"/>
          <w:szCs w:val="20"/>
        </w:rPr>
        <w:t xml:space="preserve"> have demonstrated.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Firstly we compare the performance of our method with model of </w:t>
      </w:r>
      <w:proofErr w:type="spellStart"/>
      <w:r>
        <w:rPr>
          <w:rFonts w:ascii="Courier New" w:hAnsi="Courier New" w:cs="Courier New"/>
          <w:sz w:val="20"/>
          <w:szCs w:val="20"/>
        </w:rPr>
        <w:t>Luo</w:t>
      </w:r>
      <w:proofErr w:type="spellEnd"/>
      <w:r>
        <w:rPr>
          <w:rFonts w:ascii="Courier New" w:hAnsi="Courier New" w:cs="Courier New"/>
          <w:sz w:val="20"/>
          <w:szCs w:val="20"/>
        </w:rPr>
        <w:t xml:space="preserve"> \</w:t>
      </w:r>
      <w:proofErr w:type="spellStart"/>
      <w:r>
        <w:rPr>
          <w:rFonts w:ascii="Courier New" w:hAnsi="Courier New" w:cs="Courier New"/>
          <w:sz w:val="20"/>
          <w:szCs w:val="20"/>
        </w:rPr>
        <w:t>emph</w:t>
      </w:r>
      <w:proofErr w:type="spellEnd"/>
      <w:r>
        <w:rPr>
          <w:rFonts w:ascii="Courier New" w:hAnsi="Courier New" w:cs="Courier New"/>
          <w:sz w:val="20"/>
          <w:szCs w:val="20"/>
        </w:rPr>
        <w:t>{et al.}~\</w:t>
      </w:r>
      <w:proofErr w:type="spellStart"/>
      <w:proofErr w:type="gramStart"/>
      <w:r>
        <w:rPr>
          <w:rFonts w:ascii="Courier New" w:hAnsi="Courier New" w:cs="Courier New"/>
          <w:sz w:val="20"/>
          <w:szCs w:val="20"/>
        </w:rPr>
        <w:t>shortcite</w:t>
      </w:r>
      <w:proofErr w:type="spellEnd"/>
      <w:r>
        <w:rPr>
          <w:rFonts w:ascii="Courier New" w:hAnsi="Courier New" w:cs="Courier New"/>
          <w:sz w:val="20"/>
          <w:szCs w:val="20"/>
        </w:rPr>
        <w:t>{</w:t>
      </w:r>
      <w:proofErr w:type="gramEnd"/>
      <w:r>
        <w:rPr>
          <w:rFonts w:ascii="Courier New" w:hAnsi="Courier New" w:cs="Courier New"/>
          <w:sz w:val="20"/>
          <w:szCs w:val="20"/>
        </w:rPr>
        <w:t>Luo:2013RMF}.</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In their work they use four feature families: ``</w:t>
      </w:r>
      <w:proofErr w:type="spellStart"/>
      <w:r>
        <w:rPr>
          <w:rFonts w:ascii="Courier New" w:hAnsi="Courier New" w:cs="Courier New"/>
          <w:sz w:val="20"/>
          <w:szCs w:val="20"/>
        </w:rPr>
        <w:t>Retweet</w:t>
      </w:r>
      <w:proofErr w:type="spellEnd"/>
      <w:r>
        <w:rPr>
          <w:rFonts w:ascii="Courier New" w:hAnsi="Courier New" w:cs="Courier New"/>
          <w:sz w:val="20"/>
          <w:szCs w:val="20"/>
        </w:rPr>
        <w:t xml:space="preserve"> </w:t>
      </w:r>
      <w:proofErr w:type="gramStart"/>
      <w:r>
        <w:rPr>
          <w:rFonts w:ascii="Courier New" w:hAnsi="Courier New" w:cs="Courier New"/>
          <w:sz w:val="20"/>
          <w:szCs w:val="20"/>
        </w:rPr>
        <w:t>History''(</w:t>
      </w:r>
      <w:proofErr w:type="gramEnd"/>
      <w:r>
        <w:rPr>
          <w:rFonts w:ascii="Courier New" w:hAnsi="Courier New" w:cs="Courier New"/>
          <w:sz w:val="20"/>
          <w:szCs w:val="20"/>
        </w:rPr>
        <w:t xml:space="preserve">follower who </w:t>
      </w:r>
      <w:proofErr w:type="spellStart"/>
      <w:r>
        <w:rPr>
          <w:rFonts w:ascii="Courier New" w:hAnsi="Courier New" w:cs="Courier New"/>
          <w:sz w:val="20"/>
          <w:szCs w:val="20"/>
        </w:rPr>
        <w:t>retweeted</w:t>
      </w:r>
      <w:proofErr w:type="spellEnd"/>
      <w:r>
        <w:rPr>
          <w:rFonts w:ascii="Courier New" w:hAnsi="Courier New" w:cs="Courier New"/>
          <w:sz w:val="20"/>
          <w:szCs w:val="20"/>
        </w:rPr>
        <w:t xml:space="preserve"> a user before is likely to </w:t>
      </w:r>
      <w:proofErr w:type="spellStart"/>
      <w:r>
        <w:rPr>
          <w:rFonts w:ascii="Courier New" w:hAnsi="Courier New" w:cs="Courier New"/>
          <w:sz w:val="20"/>
          <w:szCs w:val="20"/>
        </w:rPr>
        <w:t>retweet</w:t>
      </w:r>
      <w:proofErr w:type="spellEnd"/>
      <w:r>
        <w:rPr>
          <w:rFonts w:ascii="Courier New" w:hAnsi="Courier New" w:cs="Courier New"/>
          <w:sz w:val="20"/>
          <w:szCs w:val="20"/>
        </w:rPr>
        <w:t xml:space="preserve"> the user again), ``Follower Status''(the number of tweets, followers, friends, listed times and being verified), ``Follower Active Time''(interaction with others) and ``Follower Interests''(bag-of-words used to model users).</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Secondly we demonstrate that performance of </w:t>
      </w:r>
      <w:proofErr w:type="spellStart"/>
      <w:r>
        <w:rPr>
          <w:rFonts w:ascii="Courier New" w:hAnsi="Courier New" w:cs="Courier New"/>
          <w:sz w:val="20"/>
          <w:szCs w:val="20"/>
        </w:rPr>
        <w:t>retweeting</w:t>
      </w:r>
      <w:proofErr w:type="spellEnd"/>
      <w:r>
        <w:rPr>
          <w:rFonts w:ascii="Courier New" w:hAnsi="Courier New" w:cs="Courier New"/>
          <w:sz w:val="20"/>
          <w:szCs w:val="20"/>
        </w:rPr>
        <w:t xml:space="preserve"> prediction could be improved significantly by using subjective model instead of bag-of-words model in their feature set.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 xml:space="preserve">We use the same logistic regression classifier, dataset and settings as last experiment. The feature set of </w:t>
      </w:r>
      <w:proofErr w:type="spellStart"/>
      <w:r>
        <w:rPr>
          <w:rFonts w:ascii="Courier New" w:hAnsi="Courier New" w:cs="Courier New"/>
          <w:sz w:val="20"/>
          <w:szCs w:val="20"/>
        </w:rPr>
        <w:t>Luo</w:t>
      </w:r>
      <w:proofErr w:type="spellEnd"/>
      <w:r>
        <w:rPr>
          <w:rFonts w:ascii="Courier New" w:hAnsi="Courier New" w:cs="Courier New"/>
          <w:sz w:val="20"/>
          <w:szCs w:val="20"/>
        </w:rPr>
        <w:t xml:space="preserve"> \</w:t>
      </w:r>
      <w:proofErr w:type="spellStart"/>
      <w:r>
        <w:rPr>
          <w:rFonts w:ascii="Courier New" w:hAnsi="Courier New" w:cs="Courier New"/>
          <w:sz w:val="20"/>
          <w:szCs w:val="20"/>
        </w:rPr>
        <w:t>emph</w:t>
      </w:r>
      <w:proofErr w:type="spellEnd"/>
      <w:r>
        <w:rPr>
          <w:rFonts w:ascii="Courier New" w:hAnsi="Courier New" w:cs="Courier New"/>
          <w:sz w:val="20"/>
          <w:szCs w:val="20"/>
        </w:rPr>
        <w:t>{et al.}~\</w:t>
      </w:r>
      <w:proofErr w:type="spellStart"/>
      <w:r>
        <w:rPr>
          <w:rFonts w:ascii="Courier New" w:hAnsi="Courier New" w:cs="Courier New"/>
          <w:sz w:val="20"/>
          <w:szCs w:val="20"/>
        </w:rPr>
        <w:t>shortcite</w:t>
      </w:r>
      <w:proofErr w:type="spellEnd"/>
      <w:r>
        <w:rPr>
          <w:rFonts w:ascii="Courier New" w:hAnsi="Courier New" w:cs="Courier New"/>
          <w:sz w:val="20"/>
          <w:szCs w:val="20"/>
        </w:rPr>
        <w:t>{Luo:2013RMF} is marked as ``LUO''.</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In addition, we set a baseline (marked as ``RB''), which simply predicts followers who have </w:t>
      </w:r>
      <w:proofErr w:type="spellStart"/>
      <w:r>
        <w:rPr>
          <w:rFonts w:ascii="Courier New" w:hAnsi="Courier New" w:cs="Courier New"/>
          <w:sz w:val="20"/>
          <w:szCs w:val="20"/>
        </w:rPr>
        <w:t>retweeted</w:t>
      </w:r>
      <w:proofErr w:type="spellEnd"/>
      <w:r>
        <w:rPr>
          <w:rFonts w:ascii="Courier New" w:hAnsi="Courier New" w:cs="Courier New"/>
          <w:sz w:val="20"/>
          <w:szCs w:val="20"/>
        </w:rPr>
        <w:t xml:space="preserve"> the author's previous tweets as </w:t>
      </w:r>
      <w:proofErr w:type="spellStart"/>
      <w:r>
        <w:rPr>
          <w:rFonts w:ascii="Courier New" w:hAnsi="Courier New" w:cs="Courier New"/>
          <w:sz w:val="20"/>
          <w:szCs w:val="20"/>
        </w:rPr>
        <w:t>retweeters</w:t>
      </w:r>
      <w:proofErr w:type="spellEnd"/>
      <w:r>
        <w:rPr>
          <w:rFonts w:ascii="Courier New" w:hAnsi="Courier New" w:cs="Courier New"/>
          <w:sz w:val="20"/>
          <w:szCs w:val="20"/>
        </w:rPr>
        <w:t xml:space="preserve"> of target tweet.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The result is listed in Table~\</w:t>
      </w:r>
      <w:proofErr w:type="gramStart"/>
      <w:r>
        <w:rPr>
          <w:rFonts w:ascii="Courier New" w:hAnsi="Courier New" w:cs="Courier New"/>
          <w:sz w:val="20"/>
          <w:szCs w:val="20"/>
        </w:rPr>
        <w:t>ref{</w:t>
      </w:r>
      <w:proofErr w:type="gramEnd"/>
      <w:r>
        <w:rPr>
          <w:rFonts w:ascii="Courier New" w:hAnsi="Courier New" w:cs="Courier New"/>
          <w:sz w:val="20"/>
          <w:szCs w:val="20"/>
        </w:rPr>
        <w:t>tab4}.</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\begin{table}[h]</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centering</w:t>
      </w:r>
      <w:proofErr w:type="spellEnd"/>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\caption{Prediction Accuracy of Different Models. Significant improvement over baseline with </w:t>
      </w:r>
      <w:proofErr w:type="gramStart"/>
      <w:r>
        <w:rPr>
          <w:rFonts w:ascii="Courier New" w:hAnsi="Courier New" w:cs="Courier New"/>
          <w:sz w:val="20"/>
          <w:szCs w:val="20"/>
        </w:rPr>
        <w:t>star(</w:t>
      </w:r>
      <w:proofErr w:type="gramEnd"/>
      <w:r>
        <w:rPr>
          <w:rFonts w:ascii="Courier New" w:hAnsi="Courier New" w:cs="Courier New"/>
          <w:sz w:val="20"/>
          <w:szCs w:val="20"/>
        </w:rPr>
        <w:t>$ \</w:t>
      </w:r>
      <w:proofErr w:type="spellStart"/>
      <w:r>
        <w:rPr>
          <w:rFonts w:ascii="Courier New" w:hAnsi="Courier New" w:cs="Courier New"/>
          <w:sz w:val="20"/>
          <w:szCs w:val="20"/>
        </w:rPr>
        <w:t>ast</w:t>
      </w:r>
      <w:proofErr w:type="spellEnd"/>
      <w:r>
        <w:rPr>
          <w:rFonts w:ascii="Courier New" w:hAnsi="Courier New" w:cs="Courier New"/>
          <w:sz w:val="20"/>
          <w:szCs w:val="20"/>
        </w:rPr>
        <w:t xml:space="preserve"> $) and LUO' model with dagger($ \</w:t>
      </w:r>
      <w:proofErr w:type="spellStart"/>
      <w:r>
        <w:rPr>
          <w:rFonts w:ascii="Courier New" w:hAnsi="Courier New" w:cs="Courier New"/>
          <w:sz w:val="20"/>
          <w:szCs w:val="20"/>
        </w:rPr>
        <w:t>ddagger</w:t>
      </w:r>
      <w:proofErr w:type="spellEnd"/>
      <w:r>
        <w:rPr>
          <w:rFonts w:ascii="Courier New" w:hAnsi="Courier New" w:cs="Courier New"/>
          <w:sz w:val="20"/>
          <w:szCs w:val="20"/>
        </w:rPr>
        <w:t xml:space="preserve"> $) (p$ &lt; $0.05).}</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\label{tab4}</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\begin{tabular}{|</w:t>
      </w:r>
      <w:proofErr w:type="spellStart"/>
      <w:r>
        <w:rPr>
          <w:rFonts w:ascii="Courier New" w:hAnsi="Courier New" w:cs="Courier New"/>
          <w:sz w:val="20"/>
          <w:szCs w:val="20"/>
        </w:rPr>
        <w:t>l|l</w:t>
      </w:r>
      <w:proofErr w:type="spellEnd"/>
      <w:r>
        <w:rPr>
          <w:rFonts w:ascii="Courier New" w:hAnsi="Courier New" w:cs="Courier New"/>
          <w:sz w:val="20"/>
          <w:szCs w:val="20"/>
        </w:rPr>
        <w:t>|}</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hline</w:t>
      </w:r>
      <w:proofErr w:type="spellEnd"/>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Feature Set &amp; </w:t>
      </w:r>
      <w:proofErr w:type="gramStart"/>
      <w:r>
        <w:rPr>
          <w:rFonts w:ascii="Courier New" w:hAnsi="Courier New" w:cs="Courier New"/>
          <w:sz w:val="20"/>
          <w:szCs w:val="20"/>
        </w:rPr>
        <w:t>Accuracy(</w:t>
      </w:r>
      <w:proofErr w:type="gramEnd"/>
      <w:r>
        <w:rPr>
          <w:rFonts w:ascii="Courier New" w:hAnsi="Courier New" w:cs="Courier New"/>
          <w:sz w:val="20"/>
          <w:szCs w:val="20"/>
        </w:rPr>
        <w:t>\%)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hline</w:t>
      </w:r>
      <w:proofErr w:type="spellEnd"/>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RB &amp; </w:t>
      </w:r>
      <w:proofErr w:type="gramStart"/>
      <w:r>
        <w:rPr>
          <w:rFonts w:ascii="Courier New" w:hAnsi="Courier New" w:cs="Courier New"/>
          <w:sz w:val="20"/>
          <w:szCs w:val="20"/>
        </w:rPr>
        <w:t>60.85  \</w:t>
      </w:r>
      <w:proofErr w:type="gramEnd"/>
      <w:r>
        <w:rPr>
          <w:rFonts w:ascii="Courier New" w:hAnsi="Courier New" w:cs="Courier New"/>
          <w:sz w:val="20"/>
          <w:szCs w:val="20"/>
        </w:rPr>
        <w:t>\</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LUO &amp; 71.76 $ \</w:t>
      </w:r>
      <w:proofErr w:type="spellStart"/>
      <w:proofErr w:type="gramStart"/>
      <w:r>
        <w:rPr>
          <w:rFonts w:ascii="Courier New" w:hAnsi="Courier New" w:cs="Courier New"/>
          <w:sz w:val="20"/>
          <w:szCs w:val="20"/>
        </w:rPr>
        <w:t>ast</w:t>
      </w:r>
      <w:proofErr w:type="spellEnd"/>
      <w:r>
        <w:rPr>
          <w:rFonts w:ascii="Courier New" w:hAnsi="Courier New" w:cs="Courier New"/>
          <w:sz w:val="20"/>
          <w:szCs w:val="20"/>
        </w:rPr>
        <w:t xml:space="preserve">  $</w:t>
      </w:r>
      <w:proofErr w:type="gramEnd"/>
      <w:r>
        <w:rPr>
          <w:rFonts w:ascii="Courier New" w:hAnsi="Courier New" w:cs="Courier New"/>
          <w:sz w:val="20"/>
          <w:szCs w:val="20"/>
        </w:rPr>
        <w:t>\\</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sim</w:t>
      </w:r>
      <w:proofErr w:type="spellEnd"/>
      <w:proofErr w:type="gramStart"/>
      <w:r>
        <w:rPr>
          <w:rFonts w:ascii="Courier New" w:hAnsi="Courier New" w:cs="Courier New"/>
          <w:sz w:val="20"/>
          <w:szCs w:val="20"/>
        </w:rPr>
        <w:t>_{</w:t>
      </w:r>
      <w:proofErr w:type="gramEnd"/>
      <w:r>
        <w:rPr>
          <w:rFonts w:ascii="Courier New" w:hAnsi="Courier New" w:cs="Courier New"/>
          <w:sz w:val="20"/>
          <w:szCs w:val="20"/>
        </w:rPr>
        <w:t xml:space="preserve">sub} \left( </w:t>
      </w:r>
      <w:proofErr w:type="spellStart"/>
      <w:r>
        <w:rPr>
          <w:rFonts w:ascii="Courier New" w:hAnsi="Courier New" w:cs="Courier New"/>
          <w:sz w:val="20"/>
          <w:szCs w:val="20"/>
        </w:rPr>
        <w:t>m,u</w:t>
      </w:r>
      <w:proofErr w:type="spellEnd"/>
      <w:r>
        <w:rPr>
          <w:rFonts w:ascii="Courier New" w:hAnsi="Courier New" w:cs="Courier New"/>
          <w:sz w:val="20"/>
          <w:szCs w:val="20"/>
        </w:rPr>
        <w:t xml:space="preserve"> \right) $ &amp; 73.88 $ \</w:t>
      </w:r>
      <w:proofErr w:type="spellStart"/>
      <w:r>
        <w:rPr>
          <w:rFonts w:ascii="Courier New" w:hAnsi="Courier New" w:cs="Courier New"/>
          <w:sz w:val="20"/>
          <w:szCs w:val="20"/>
        </w:rPr>
        <w:t>ast</w:t>
      </w:r>
      <w:proofErr w:type="spellEnd"/>
      <w:r>
        <w:rPr>
          <w:rFonts w:ascii="Courier New" w:hAnsi="Courier New" w:cs="Courier New"/>
          <w:sz w:val="20"/>
          <w:szCs w:val="20"/>
        </w:rPr>
        <w:t xml:space="preserve"> \quad \</w:t>
      </w:r>
      <w:proofErr w:type="spellStart"/>
      <w:r>
        <w:rPr>
          <w:rFonts w:ascii="Courier New" w:hAnsi="Courier New" w:cs="Courier New"/>
          <w:sz w:val="20"/>
          <w:szCs w:val="20"/>
        </w:rPr>
        <w:t>ddagger</w:t>
      </w:r>
      <w:proofErr w:type="spellEnd"/>
      <w:r>
        <w:rPr>
          <w:rFonts w:ascii="Courier New" w:hAnsi="Courier New" w:cs="Courier New"/>
          <w:sz w:val="20"/>
          <w:szCs w:val="20"/>
        </w:rPr>
        <w:t xml:space="preserve">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sim</w:t>
      </w:r>
      <w:proofErr w:type="spellEnd"/>
      <w:proofErr w:type="gramStart"/>
      <w:r>
        <w:rPr>
          <w:rFonts w:ascii="Courier New" w:hAnsi="Courier New" w:cs="Courier New"/>
          <w:sz w:val="20"/>
          <w:szCs w:val="20"/>
        </w:rPr>
        <w:t>_{</w:t>
      </w:r>
      <w:proofErr w:type="gramEnd"/>
      <w:r>
        <w:rPr>
          <w:rFonts w:ascii="Courier New" w:hAnsi="Courier New" w:cs="Courier New"/>
          <w:sz w:val="20"/>
          <w:szCs w:val="20"/>
        </w:rPr>
        <w:t>sub}\left( u_{a},u \right)  $ &amp; 70.04 $ \</w:t>
      </w:r>
      <w:proofErr w:type="spellStart"/>
      <w:r>
        <w:rPr>
          <w:rFonts w:ascii="Courier New" w:hAnsi="Courier New" w:cs="Courier New"/>
          <w:sz w:val="20"/>
          <w:szCs w:val="20"/>
        </w:rPr>
        <w:t>ast</w:t>
      </w:r>
      <w:proofErr w:type="spellEnd"/>
      <w:r>
        <w:rPr>
          <w:rFonts w:ascii="Courier New" w:hAnsi="Courier New" w:cs="Courier New"/>
          <w:sz w:val="20"/>
          <w:szCs w:val="20"/>
        </w:rPr>
        <w:t xml:space="preserve">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sim</w:t>
      </w:r>
      <w:proofErr w:type="spellEnd"/>
      <w:proofErr w:type="gramStart"/>
      <w:r>
        <w:rPr>
          <w:rFonts w:ascii="Courier New" w:hAnsi="Courier New" w:cs="Courier New"/>
          <w:sz w:val="20"/>
          <w:szCs w:val="20"/>
        </w:rPr>
        <w:t>_{</w:t>
      </w:r>
      <w:proofErr w:type="gramEnd"/>
      <w:r>
        <w:rPr>
          <w:rFonts w:ascii="Courier New" w:hAnsi="Courier New" w:cs="Courier New"/>
          <w:sz w:val="20"/>
          <w:szCs w:val="20"/>
        </w:rPr>
        <w:t xml:space="preserve">sub}\left( </w:t>
      </w:r>
      <w:proofErr w:type="spellStart"/>
      <w:r>
        <w:rPr>
          <w:rFonts w:ascii="Courier New" w:hAnsi="Courier New" w:cs="Courier New"/>
          <w:sz w:val="20"/>
          <w:szCs w:val="20"/>
        </w:rPr>
        <w:t>m,u</w:t>
      </w:r>
      <w:proofErr w:type="spellEnd"/>
      <w:r>
        <w:rPr>
          <w:rFonts w:ascii="Courier New" w:hAnsi="Courier New" w:cs="Courier New"/>
          <w:sz w:val="20"/>
          <w:szCs w:val="20"/>
        </w:rPr>
        <w:t>_{a} \right)  $ &amp;69.64 $ \</w:t>
      </w:r>
      <w:proofErr w:type="spellStart"/>
      <w:r>
        <w:rPr>
          <w:rFonts w:ascii="Courier New" w:hAnsi="Courier New" w:cs="Courier New"/>
          <w:sz w:val="20"/>
          <w:szCs w:val="20"/>
        </w:rPr>
        <w:t>ast</w:t>
      </w:r>
      <w:proofErr w:type="spellEnd"/>
      <w:r>
        <w:rPr>
          <w:rFonts w:ascii="Courier New" w:hAnsi="Courier New" w:cs="Courier New"/>
          <w:sz w:val="20"/>
          <w:szCs w:val="20"/>
        </w:rPr>
        <w:t xml:space="preserve">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sim</w:t>
      </w:r>
      <w:proofErr w:type="spellEnd"/>
      <w:proofErr w:type="gramStart"/>
      <w:r>
        <w:rPr>
          <w:rFonts w:ascii="Courier New" w:hAnsi="Courier New" w:cs="Courier New"/>
          <w:sz w:val="20"/>
          <w:szCs w:val="20"/>
        </w:rPr>
        <w:t>_{</w:t>
      </w:r>
      <w:proofErr w:type="gramEnd"/>
      <w:r>
        <w:rPr>
          <w:rFonts w:ascii="Courier New" w:hAnsi="Courier New" w:cs="Courier New"/>
          <w:sz w:val="20"/>
          <w:szCs w:val="20"/>
        </w:rPr>
        <w:t>all}  $ &amp; 75.64 $ \</w:t>
      </w:r>
      <w:proofErr w:type="spellStart"/>
      <w:r>
        <w:rPr>
          <w:rFonts w:ascii="Courier New" w:hAnsi="Courier New" w:cs="Courier New"/>
          <w:sz w:val="20"/>
          <w:szCs w:val="20"/>
        </w:rPr>
        <w:t>ast</w:t>
      </w:r>
      <w:proofErr w:type="spellEnd"/>
      <w:r>
        <w:rPr>
          <w:rFonts w:ascii="Courier New" w:hAnsi="Courier New" w:cs="Courier New"/>
          <w:sz w:val="20"/>
          <w:szCs w:val="20"/>
        </w:rPr>
        <w:t xml:space="preserve">  \quad \</w:t>
      </w:r>
      <w:proofErr w:type="spellStart"/>
      <w:r>
        <w:rPr>
          <w:rFonts w:ascii="Courier New" w:hAnsi="Courier New" w:cs="Courier New"/>
          <w:sz w:val="20"/>
          <w:szCs w:val="20"/>
        </w:rPr>
        <w:t>ddagger</w:t>
      </w:r>
      <w:proofErr w:type="spellEnd"/>
      <w:r>
        <w:rPr>
          <w:rFonts w:ascii="Courier New" w:hAnsi="Courier New" w:cs="Courier New"/>
          <w:sz w:val="20"/>
          <w:szCs w:val="20"/>
        </w:rPr>
        <w:t xml:space="preserve">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LUO+$ </w:t>
      </w:r>
      <w:proofErr w:type="spellStart"/>
      <w:r>
        <w:rPr>
          <w:rFonts w:ascii="Courier New" w:hAnsi="Courier New" w:cs="Courier New"/>
          <w:sz w:val="20"/>
          <w:szCs w:val="20"/>
        </w:rPr>
        <w:t>sim</w:t>
      </w:r>
      <w:proofErr w:type="spellEnd"/>
      <w:proofErr w:type="gramStart"/>
      <w:r>
        <w:rPr>
          <w:rFonts w:ascii="Courier New" w:hAnsi="Courier New" w:cs="Courier New"/>
          <w:sz w:val="20"/>
          <w:szCs w:val="20"/>
        </w:rPr>
        <w:t>_{</w:t>
      </w:r>
      <w:proofErr w:type="gramEnd"/>
      <w:r>
        <w:rPr>
          <w:rFonts w:ascii="Courier New" w:hAnsi="Courier New" w:cs="Courier New"/>
          <w:sz w:val="20"/>
          <w:szCs w:val="20"/>
        </w:rPr>
        <w:t xml:space="preserve">sub} \left( </w:t>
      </w:r>
      <w:proofErr w:type="spellStart"/>
      <w:r>
        <w:rPr>
          <w:rFonts w:ascii="Courier New" w:hAnsi="Courier New" w:cs="Courier New"/>
          <w:sz w:val="20"/>
          <w:szCs w:val="20"/>
        </w:rPr>
        <w:t>m,u</w:t>
      </w:r>
      <w:proofErr w:type="spellEnd"/>
      <w:r>
        <w:rPr>
          <w:rFonts w:ascii="Courier New" w:hAnsi="Courier New" w:cs="Courier New"/>
          <w:sz w:val="20"/>
          <w:szCs w:val="20"/>
        </w:rPr>
        <w:t xml:space="preserve"> \right)$ &amp; 74.04  $ \</w:t>
      </w:r>
      <w:proofErr w:type="spellStart"/>
      <w:r>
        <w:rPr>
          <w:rFonts w:ascii="Courier New" w:hAnsi="Courier New" w:cs="Courier New"/>
          <w:sz w:val="20"/>
          <w:szCs w:val="20"/>
        </w:rPr>
        <w:t>ast</w:t>
      </w:r>
      <w:proofErr w:type="spellEnd"/>
      <w:r>
        <w:rPr>
          <w:rFonts w:ascii="Courier New" w:hAnsi="Courier New" w:cs="Courier New"/>
          <w:sz w:val="20"/>
          <w:szCs w:val="20"/>
        </w:rPr>
        <w:t xml:space="preserve"> \quad \</w:t>
      </w:r>
      <w:proofErr w:type="spellStart"/>
      <w:r>
        <w:rPr>
          <w:rFonts w:ascii="Courier New" w:hAnsi="Courier New" w:cs="Courier New"/>
          <w:sz w:val="20"/>
          <w:szCs w:val="20"/>
        </w:rPr>
        <w:t>ddagger</w:t>
      </w:r>
      <w:proofErr w:type="spellEnd"/>
      <w:r>
        <w:rPr>
          <w:rFonts w:ascii="Courier New" w:hAnsi="Courier New" w:cs="Courier New"/>
          <w:sz w:val="20"/>
          <w:szCs w:val="20"/>
        </w:rPr>
        <w:t xml:space="preserve"> $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LUO+$ </w:t>
      </w:r>
      <w:proofErr w:type="spellStart"/>
      <w:r>
        <w:rPr>
          <w:rFonts w:ascii="Courier New" w:hAnsi="Courier New" w:cs="Courier New"/>
          <w:sz w:val="20"/>
          <w:szCs w:val="20"/>
        </w:rPr>
        <w:t>sim</w:t>
      </w:r>
      <w:proofErr w:type="spellEnd"/>
      <w:proofErr w:type="gramStart"/>
      <w:r>
        <w:rPr>
          <w:rFonts w:ascii="Courier New" w:hAnsi="Courier New" w:cs="Courier New"/>
          <w:sz w:val="20"/>
          <w:szCs w:val="20"/>
        </w:rPr>
        <w:t>_{</w:t>
      </w:r>
      <w:proofErr w:type="gramEnd"/>
      <w:r>
        <w:rPr>
          <w:rFonts w:ascii="Courier New" w:hAnsi="Courier New" w:cs="Courier New"/>
          <w:sz w:val="20"/>
          <w:szCs w:val="20"/>
        </w:rPr>
        <w:t>sub}\left( u_{a},u \right)$ &amp; 70.27  $ \</w:t>
      </w:r>
      <w:proofErr w:type="spellStart"/>
      <w:r>
        <w:rPr>
          <w:rFonts w:ascii="Courier New" w:hAnsi="Courier New" w:cs="Courier New"/>
          <w:sz w:val="20"/>
          <w:szCs w:val="20"/>
        </w:rPr>
        <w:t>ast</w:t>
      </w:r>
      <w:proofErr w:type="spellEnd"/>
      <w:r>
        <w:rPr>
          <w:rFonts w:ascii="Courier New" w:hAnsi="Courier New" w:cs="Courier New"/>
          <w:sz w:val="20"/>
          <w:szCs w:val="20"/>
        </w:rPr>
        <w:t xml:space="preserve"> $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LUO+$ </w:t>
      </w:r>
      <w:proofErr w:type="spellStart"/>
      <w:r>
        <w:rPr>
          <w:rFonts w:ascii="Courier New" w:hAnsi="Courier New" w:cs="Courier New"/>
          <w:sz w:val="20"/>
          <w:szCs w:val="20"/>
        </w:rPr>
        <w:t>sim</w:t>
      </w:r>
      <w:proofErr w:type="spellEnd"/>
      <w:proofErr w:type="gramStart"/>
      <w:r>
        <w:rPr>
          <w:rFonts w:ascii="Courier New" w:hAnsi="Courier New" w:cs="Courier New"/>
          <w:sz w:val="20"/>
          <w:szCs w:val="20"/>
        </w:rPr>
        <w:t>_{</w:t>
      </w:r>
      <w:proofErr w:type="gramEnd"/>
      <w:r>
        <w:rPr>
          <w:rFonts w:ascii="Courier New" w:hAnsi="Courier New" w:cs="Courier New"/>
          <w:sz w:val="20"/>
          <w:szCs w:val="20"/>
        </w:rPr>
        <w:t xml:space="preserve">sub}\left( </w:t>
      </w:r>
      <w:proofErr w:type="spellStart"/>
      <w:r>
        <w:rPr>
          <w:rFonts w:ascii="Courier New" w:hAnsi="Courier New" w:cs="Courier New"/>
          <w:sz w:val="20"/>
          <w:szCs w:val="20"/>
        </w:rPr>
        <w:t>m,u</w:t>
      </w:r>
      <w:proofErr w:type="spellEnd"/>
      <w:r>
        <w:rPr>
          <w:rFonts w:ascii="Courier New" w:hAnsi="Courier New" w:cs="Courier New"/>
          <w:sz w:val="20"/>
          <w:szCs w:val="20"/>
        </w:rPr>
        <w:t>_{a} \right)$ &amp; 71.86  $ \</w:t>
      </w:r>
      <w:proofErr w:type="spellStart"/>
      <w:r>
        <w:rPr>
          <w:rFonts w:ascii="Courier New" w:hAnsi="Courier New" w:cs="Courier New"/>
          <w:sz w:val="20"/>
          <w:szCs w:val="20"/>
        </w:rPr>
        <w:t>ast</w:t>
      </w:r>
      <w:proofErr w:type="spellEnd"/>
      <w:r>
        <w:rPr>
          <w:rFonts w:ascii="Courier New" w:hAnsi="Courier New" w:cs="Courier New"/>
          <w:sz w:val="20"/>
          <w:szCs w:val="20"/>
        </w:rPr>
        <w:t xml:space="preserve"> $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LUO+$ </w:t>
      </w:r>
      <w:proofErr w:type="spellStart"/>
      <w:r>
        <w:rPr>
          <w:rFonts w:ascii="Courier New" w:hAnsi="Courier New" w:cs="Courier New"/>
          <w:sz w:val="20"/>
          <w:szCs w:val="20"/>
        </w:rPr>
        <w:t>sim</w:t>
      </w:r>
      <w:proofErr w:type="spellEnd"/>
      <w:proofErr w:type="gramStart"/>
      <w:r>
        <w:rPr>
          <w:rFonts w:ascii="Courier New" w:hAnsi="Courier New" w:cs="Courier New"/>
          <w:sz w:val="20"/>
          <w:szCs w:val="20"/>
        </w:rPr>
        <w:t>_{</w:t>
      </w:r>
      <w:proofErr w:type="gramEnd"/>
      <w:r>
        <w:rPr>
          <w:rFonts w:ascii="Courier New" w:hAnsi="Courier New" w:cs="Courier New"/>
          <w:sz w:val="20"/>
          <w:szCs w:val="20"/>
        </w:rPr>
        <w:t>all}  $ &amp; \</w:t>
      </w:r>
      <w:proofErr w:type="spellStart"/>
      <w:r>
        <w:rPr>
          <w:rFonts w:ascii="Courier New" w:hAnsi="Courier New" w:cs="Courier New"/>
          <w:sz w:val="20"/>
          <w:szCs w:val="20"/>
        </w:rPr>
        <w:t>textbf</w:t>
      </w:r>
      <w:proofErr w:type="spellEnd"/>
      <w:r>
        <w:rPr>
          <w:rFonts w:ascii="Courier New" w:hAnsi="Courier New" w:cs="Courier New"/>
          <w:sz w:val="20"/>
          <w:szCs w:val="20"/>
        </w:rPr>
        <w:t>{78.15}  $ \</w:t>
      </w:r>
      <w:proofErr w:type="spellStart"/>
      <w:r>
        <w:rPr>
          <w:rFonts w:ascii="Courier New" w:hAnsi="Courier New" w:cs="Courier New"/>
          <w:sz w:val="20"/>
          <w:szCs w:val="20"/>
        </w:rPr>
        <w:t>ast</w:t>
      </w:r>
      <w:proofErr w:type="spellEnd"/>
      <w:r>
        <w:rPr>
          <w:rFonts w:ascii="Courier New" w:hAnsi="Courier New" w:cs="Courier New"/>
          <w:sz w:val="20"/>
          <w:szCs w:val="20"/>
        </w:rPr>
        <w:t xml:space="preserve"> \quad \</w:t>
      </w:r>
      <w:proofErr w:type="spellStart"/>
      <w:r>
        <w:rPr>
          <w:rFonts w:ascii="Courier New" w:hAnsi="Courier New" w:cs="Courier New"/>
          <w:sz w:val="20"/>
          <w:szCs w:val="20"/>
        </w:rPr>
        <w:t>ddagger</w:t>
      </w:r>
      <w:proofErr w:type="spellEnd"/>
      <w:r>
        <w:rPr>
          <w:rFonts w:ascii="Courier New" w:hAnsi="Courier New" w:cs="Courier New"/>
          <w:sz w:val="20"/>
          <w:szCs w:val="20"/>
        </w:rPr>
        <w:t xml:space="preserve"> $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hline</w:t>
      </w:r>
      <w:proofErr w:type="spellEnd"/>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\end{tabular}</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\end{table}</w:t>
      </w:r>
    </w:p>
    <w:p w:rsidR="00796ABC" w:rsidRDefault="00796ABC" w:rsidP="00796ABC">
      <w:pPr>
        <w:autoSpaceDE w:val="0"/>
        <w:autoSpaceDN w:val="0"/>
        <w:adjustRightInd w:val="0"/>
        <w:spacing w:after="0" w:line="240" w:lineRule="auto"/>
        <w:rPr>
          <w:rFonts w:ascii="Courier New" w:hAnsi="Courier New" w:cs="Courier New"/>
          <w:sz w:val="20"/>
          <w:szCs w:val="20"/>
        </w:rPr>
      </w:pP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The accuracy of baseline is 60.85\%, and two prediction methods</w:t>
      </w:r>
      <w:ins w:id="128" w:author="Information Technology Services" w:date="2014-01-21T18:08:00Z">
        <w:r w:rsidR="00D541BA">
          <w:rPr>
            <w:rFonts w:ascii="Courier New" w:hAnsi="Courier New" w:cs="Courier New"/>
            <w:sz w:val="20"/>
            <w:szCs w:val="20"/>
          </w:rPr>
          <w:t xml:space="preserve"> </w:t>
        </w:r>
      </w:ins>
      <w:r>
        <w:rPr>
          <w:rFonts w:ascii="Courier New" w:hAnsi="Courier New" w:cs="Courier New"/>
          <w:sz w:val="20"/>
          <w:szCs w:val="20"/>
        </w:rPr>
        <w:t xml:space="preserve">(``LUO'' and our model) both outperform the baseline significantly.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sim</w:t>
      </w:r>
      <w:proofErr w:type="spellEnd"/>
      <w:proofErr w:type="gramStart"/>
      <w:r>
        <w:rPr>
          <w:rFonts w:ascii="Courier New" w:hAnsi="Courier New" w:cs="Courier New"/>
          <w:sz w:val="20"/>
          <w:szCs w:val="20"/>
        </w:rPr>
        <w:t>_{</w:t>
      </w:r>
      <w:proofErr w:type="gramEnd"/>
      <w:r>
        <w:rPr>
          <w:rFonts w:ascii="Courier New" w:hAnsi="Courier New" w:cs="Courier New"/>
          <w:sz w:val="20"/>
          <w:szCs w:val="20"/>
        </w:rPr>
        <w:t xml:space="preserve">sub} \left( </w:t>
      </w:r>
      <w:proofErr w:type="spellStart"/>
      <w:r>
        <w:rPr>
          <w:rFonts w:ascii="Courier New" w:hAnsi="Courier New" w:cs="Courier New"/>
          <w:sz w:val="20"/>
          <w:szCs w:val="20"/>
        </w:rPr>
        <w:t>m,u</w:t>
      </w:r>
      <w:proofErr w:type="spellEnd"/>
      <w:r>
        <w:rPr>
          <w:rFonts w:ascii="Courier New" w:hAnsi="Courier New" w:cs="Courier New"/>
          <w:sz w:val="20"/>
          <w:szCs w:val="20"/>
        </w:rPr>
        <w:t xml:space="preserve"> \right) $ and $ </w:t>
      </w:r>
      <w:proofErr w:type="spellStart"/>
      <w:r>
        <w:rPr>
          <w:rFonts w:ascii="Courier New" w:hAnsi="Courier New" w:cs="Courier New"/>
          <w:sz w:val="20"/>
          <w:szCs w:val="20"/>
        </w:rPr>
        <w:t>sim</w:t>
      </w:r>
      <w:proofErr w:type="spellEnd"/>
      <w:r>
        <w:rPr>
          <w:rFonts w:ascii="Courier New" w:hAnsi="Courier New" w:cs="Courier New"/>
          <w:sz w:val="20"/>
          <w:szCs w:val="20"/>
        </w:rPr>
        <w:t xml:space="preserve">_{all}  $ outperform ``LUO'' </w:t>
      </w:r>
      <w:proofErr w:type="spellStart"/>
      <w:r>
        <w:rPr>
          <w:rFonts w:ascii="Courier New" w:hAnsi="Courier New" w:cs="Courier New"/>
          <w:sz w:val="20"/>
          <w:szCs w:val="20"/>
        </w:rPr>
        <w:t>significatantly</w:t>
      </w:r>
      <w:proofErr w:type="spellEnd"/>
      <w:r>
        <w:rPr>
          <w:rFonts w:ascii="Courier New" w:hAnsi="Courier New" w:cs="Courier New"/>
          <w:sz w:val="20"/>
          <w:szCs w:val="20"/>
        </w:rPr>
        <w:t>.</w:t>
      </w:r>
    </w:p>
    <w:p w:rsidR="00796ABC" w:rsidRDefault="00796ABC" w:rsidP="00796ABC">
      <w:pPr>
        <w:autoSpaceDE w:val="0"/>
        <w:autoSpaceDN w:val="0"/>
        <w:adjustRightInd w:val="0"/>
        <w:spacing w:after="0" w:line="240" w:lineRule="auto"/>
        <w:rPr>
          <w:rFonts w:ascii="Courier New" w:hAnsi="Courier New" w:cs="Courier New"/>
          <w:sz w:val="20"/>
          <w:szCs w:val="20"/>
        </w:rPr>
      </w:pP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After combining subjective similarities, the accuracy </w:t>
      </w:r>
      <w:proofErr w:type="gramStart"/>
      <w:r>
        <w:rPr>
          <w:rFonts w:ascii="Courier New" w:hAnsi="Courier New" w:cs="Courier New"/>
          <w:sz w:val="20"/>
          <w:szCs w:val="20"/>
        </w:rPr>
        <w:t>are</w:t>
      </w:r>
      <w:proofErr w:type="gramEnd"/>
      <w:r>
        <w:rPr>
          <w:rFonts w:ascii="Courier New" w:hAnsi="Courier New" w:cs="Courier New"/>
          <w:sz w:val="20"/>
          <w:szCs w:val="20"/>
        </w:rPr>
        <w:t xml:space="preserve"> changing.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Noticing that, the most significant </w:t>
      </w:r>
      <w:proofErr w:type="gramStart"/>
      <w:r>
        <w:rPr>
          <w:rFonts w:ascii="Courier New" w:hAnsi="Courier New" w:cs="Courier New"/>
          <w:sz w:val="20"/>
          <w:szCs w:val="20"/>
        </w:rPr>
        <w:t>improvement(</w:t>
      </w:r>
      <w:proofErr w:type="gramEnd"/>
      <w:r>
        <w:rPr>
          <w:rFonts w:ascii="Courier New" w:hAnsi="Courier New" w:cs="Courier New"/>
          <w:sz w:val="20"/>
          <w:szCs w:val="20"/>
        </w:rPr>
        <w:t xml:space="preserve">LUO+$ </w:t>
      </w:r>
      <w:proofErr w:type="spellStart"/>
      <w:r>
        <w:rPr>
          <w:rFonts w:ascii="Courier New" w:hAnsi="Courier New" w:cs="Courier New"/>
          <w:sz w:val="20"/>
          <w:szCs w:val="20"/>
        </w:rPr>
        <w:t>sim</w:t>
      </w:r>
      <w:proofErr w:type="spellEnd"/>
      <w:r>
        <w:rPr>
          <w:rFonts w:ascii="Courier New" w:hAnsi="Courier New" w:cs="Courier New"/>
          <w:sz w:val="20"/>
          <w:szCs w:val="20"/>
        </w:rPr>
        <w:t xml:space="preserve">_{all}  $, 6.39\% improvement) is achieved by adding all three </w:t>
      </w:r>
      <w:del w:id="129" w:author="Information Technology Services" w:date="2014-01-21T17:38:00Z">
        <w:r w:rsidDel="007621D6">
          <w:rPr>
            <w:rFonts w:ascii="Courier New" w:hAnsi="Courier New" w:cs="Courier New"/>
            <w:sz w:val="20"/>
            <w:szCs w:val="20"/>
          </w:rPr>
          <w:delText>subjectivie</w:delText>
        </w:r>
      </w:del>
      <w:ins w:id="130" w:author="Information Technology Services" w:date="2014-01-21T17:38:00Z">
        <w:r w:rsidR="007621D6">
          <w:rPr>
            <w:rFonts w:ascii="Courier New" w:hAnsi="Courier New" w:cs="Courier New"/>
            <w:sz w:val="20"/>
            <w:szCs w:val="20"/>
          </w:rPr>
          <w:t>subjective</w:t>
        </w:r>
      </w:ins>
      <w:r>
        <w:rPr>
          <w:rFonts w:ascii="Courier New" w:hAnsi="Courier New" w:cs="Courier New"/>
          <w:sz w:val="20"/>
          <w:szCs w:val="20"/>
        </w:rPr>
        <w:t xml:space="preserve"> similarities, which verifies our intuition.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Subjective similarity between tweet and followers also gives significant </w:t>
      </w:r>
      <w:proofErr w:type="gramStart"/>
      <w:r>
        <w:rPr>
          <w:rFonts w:ascii="Courier New" w:hAnsi="Courier New" w:cs="Courier New"/>
          <w:sz w:val="20"/>
          <w:szCs w:val="20"/>
        </w:rPr>
        <w:t>improvement(</w:t>
      </w:r>
      <w:proofErr w:type="gramEnd"/>
      <w:r>
        <w:rPr>
          <w:rFonts w:ascii="Courier New" w:hAnsi="Courier New" w:cs="Courier New"/>
          <w:sz w:val="20"/>
          <w:szCs w:val="20"/>
        </w:rPr>
        <w:t xml:space="preserve">LUO+$ </w:t>
      </w:r>
      <w:proofErr w:type="spellStart"/>
      <w:r>
        <w:rPr>
          <w:rFonts w:ascii="Courier New" w:hAnsi="Courier New" w:cs="Courier New"/>
          <w:sz w:val="20"/>
          <w:szCs w:val="20"/>
        </w:rPr>
        <w:t>sim</w:t>
      </w:r>
      <w:proofErr w:type="spellEnd"/>
      <w:r>
        <w:rPr>
          <w:rFonts w:ascii="Courier New" w:hAnsi="Courier New" w:cs="Courier New"/>
          <w:sz w:val="20"/>
          <w:szCs w:val="20"/>
        </w:rPr>
        <w:t xml:space="preserve">_{sub} \left( </w:t>
      </w:r>
      <w:proofErr w:type="spellStart"/>
      <w:r>
        <w:rPr>
          <w:rFonts w:ascii="Courier New" w:hAnsi="Courier New" w:cs="Courier New"/>
          <w:sz w:val="20"/>
          <w:szCs w:val="20"/>
        </w:rPr>
        <w:t>m,u</w:t>
      </w:r>
      <w:proofErr w:type="spellEnd"/>
      <w:r>
        <w:rPr>
          <w:rFonts w:ascii="Courier New" w:hAnsi="Courier New" w:cs="Courier New"/>
          <w:sz w:val="20"/>
          <w:szCs w:val="20"/>
        </w:rPr>
        <w:t xml:space="preserve"> \right) $, 2.12\% improvement), which indicates that subjective resonation between tweet and followers can be considered as the underlying reason that elicits </w:t>
      </w:r>
      <w:proofErr w:type="spellStart"/>
      <w:r>
        <w:rPr>
          <w:rFonts w:ascii="Courier New" w:hAnsi="Courier New" w:cs="Courier New"/>
          <w:sz w:val="20"/>
          <w:szCs w:val="20"/>
        </w:rPr>
        <w:t>retweeting</w:t>
      </w:r>
      <w:proofErr w:type="spellEnd"/>
      <w:r>
        <w:rPr>
          <w:rFonts w:ascii="Courier New" w:hAnsi="Courier New" w:cs="Courier New"/>
          <w:sz w:val="20"/>
          <w:szCs w:val="20"/>
        </w:rPr>
        <w:t xml:space="preserve"> </w:t>
      </w:r>
      <w:proofErr w:type="spellStart"/>
      <w:r>
        <w:rPr>
          <w:rFonts w:ascii="Courier New" w:hAnsi="Courier New" w:cs="Courier New"/>
          <w:sz w:val="20"/>
          <w:szCs w:val="20"/>
        </w:rPr>
        <w:t>behavior</w:t>
      </w:r>
      <w:proofErr w:type="spellEnd"/>
      <w:r>
        <w:rPr>
          <w:rFonts w:ascii="Courier New" w:hAnsi="Courier New" w:cs="Courier New"/>
          <w:sz w:val="20"/>
          <w:szCs w:val="20"/>
        </w:rPr>
        <w:t xml:space="preserve">.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Adding other two subjective similarities can</w:t>
      </w:r>
      <w:del w:id="131" w:author="Information Technology Services" w:date="2014-01-21T17:38:00Z">
        <w:r w:rsidDel="007621D6">
          <w:rPr>
            <w:rFonts w:ascii="Courier New" w:hAnsi="Courier New" w:cs="Courier New"/>
            <w:sz w:val="20"/>
            <w:szCs w:val="20"/>
          </w:rPr>
          <w:delText xml:space="preserve"> </w:delText>
        </w:r>
      </w:del>
      <w:r>
        <w:rPr>
          <w:rFonts w:ascii="Courier New" w:hAnsi="Courier New" w:cs="Courier New"/>
          <w:sz w:val="20"/>
          <w:szCs w:val="20"/>
        </w:rPr>
        <w:t>not improve performance significantly.</w:t>
      </w:r>
    </w:p>
    <w:p w:rsidR="00796ABC" w:rsidRDefault="00796ABC" w:rsidP="00796ABC">
      <w:pPr>
        <w:autoSpaceDE w:val="0"/>
        <w:autoSpaceDN w:val="0"/>
        <w:adjustRightInd w:val="0"/>
        <w:spacing w:after="0" w:line="240" w:lineRule="auto"/>
        <w:rPr>
          <w:rFonts w:ascii="Courier New" w:hAnsi="Courier New" w:cs="Courier New"/>
          <w:sz w:val="20"/>
          <w:szCs w:val="20"/>
        </w:rPr>
      </w:pP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\subsection{Case Study}</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\label{example}</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In this section we give a</w:t>
      </w:r>
      <w:del w:id="132" w:author="Information Technology Services" w:date="2014-01-21T18:08:00Z">
        <w:r w:rsidDel="00D541BA">
          <w:rPr>
            <w:rFonts w:ascii="Courier New" w:hAnsi="Courier New" w:cs="Courier New"/>
            <w:sz w:val="20"/>
            <w:szCs w:val="20"/>
          </w:rPr>
          <w:delText>n</w:delText>
        </w:r>
      </w:del>
      <w:r>
        <w:rPr>
          <w:rFonts w:ascii="Courier New" w:hAnsi="Courier New" w:cs="Courier New"/>
          <w:sz w:val="20"/>
          <w:szCs w:val="20"/>
        </w:rPr>
        <w:t xml:space="preserve"> vivid description about</w:t>
      </w:r>
      <w:ins w:id="133" w:author="Information Technology Services" w:date="2014-01-21T18:08:00Z">
        <w:r w:rsidR="00D541BA">
          <w:rPr>
            <w:rFonts w:ascii="Courier New" w:hAnsi="Courier New" w:cs="Courier New"/>
            <w:sz w:val="20"/>
            <w:szCs w:val="20"/>
          </w:rPr>
          <w:t xml:space="preserve"> the</w:t>
        </w:r>
      </w:ins>
      <w:r>
        <w:rPr>
          <w:rFonts w:ascii="Courier New" w:hAnsi="Courier New" w:cs="Courier New"/>
          <w:sz w:val="20"/>
          <w:szCs w:val="20"/>
        </w:rPr>
        <w:t xml:space="preserve"> subjective model and its ability in explaining the </w:t>
      </w:r>
      <w:proofErr w:type="spellStart"/>
      <w:r>
        <w:rPr>
          <w:rFonts w:ascii="Courier New" w:hAnsi="Courier New" w:cs="Courier New"/>
          <w:sz w:val="20"/>
          <w:szCs w:val="20"/>
        </w:rPr>
        <w:t>retweeting</w:t>
      </w:r>
      <w:proofErr w:type="spellEnd"/>
      <w:r>
        <w:rPr>
          <w:rFonts w:ascii="Courier New" w:hAnsi="Courier New" w:cs="Courier New"/>
          <w:sz w:val="20"/>
          <w:szCs w:val="20"/>
        </w:rPr>
        <w:t xml:space="preserve"> </w:t>
      </w:r>
      <w:proofErr w:type="spellStart"/>
      <w:r>
        <w:rPr>
          <w:rFonts w:ascii="Courier New" w:hAnsi="Courier New" w:cs="Courier New"/>
          <w:sz w:val="20"/>
          <w:szCs w:val="20"/>
        </w:rPr>
        <w:t>behavior</w:t>
      </w:r>
      <w:proofErr w:type="spellEnd"/>
      <w:r>
        <w:rPr>
          <w:rFonts w:ascii="Courier New" w:hAnsi="Courier New" w:cs="Courier New"/>
          <w:sz w:val="20"/>
          <w:szCs w:val="20"/>
        </w:rPr>
        <w:t xml:space="preserve"> with an example. </w:t>
      </w:r>
    </w:p>
    <w:p w:rsidR="00796ABC" w:rsidRDefault="00D541BA" w:rsidP="00796ABC">
      <w:pPr>
        <w:autoSpaceDE w:val="0"/>
        <w:autoSpaceDN w:val="0"/>
        <w:adjustRightInd w:val="0"/>
        <w:spacing w:after="0" w:line="240" w:lineRule="auto"/>
        <w:rPr>
          <w:rFonts w:ascii="Courier New" w:hAnsi="Courier New" w:cs="Courier New"/>
          <w:sz w:val="20"/>
          <w:szCs w:val="20"/>
        </w:rPr>
      </w:pPr>
      <w:ins w:id="134" w:author="Information Technology Services" w:date="2014-01-21T18:09:00Z">
        <w:r>
          <w:rPr>
            <w:rFonts w:ascii="Courier New" w:hAnsi="Courier New" w:cs="Courier New"/>
            <w:sz w:val="20"/>
            <w:szCs w:val="20"/>
          </w:rPr>
          <w:t>The t</w:t>
        </w:r>
      </w:ins>
      <w:del w:id="135" w:author="Information Technology Services" w:date="2014-01-21T18:09:00Z">
        <w:r w:rsidR="00796ABC" w:rsidDel="00D541BA">
          <w:rPr>
            <w:rFonts w:ascii="Courier New" w:hAnsi="Courier New" w:cs="Courier New"/>
            <w:sz w:val="20"/>
            <w:szCs w:val="20"/>
          </w:rPr>
          <w:delText>T</w:delText>
        </w:r>
      </w:del>
      <w:r w:rsidR="00796ABC">
        <w:rPr>
          <w:rFonts w:ascii="Courier New" w:hAnsi="Courier New" w:cs="Courier New"/>
          <w:sz w:val="20"/>
          <w:szCs w:val="20"/>
        </w:rPr>
        <w:t xml:space="preserve">opic and opinion of one target tweet, subjective models for its author, and two followers (one </w:t>
      </w:r>
      <w:proofErr w:type="spellStart"/>
      <w:r w:rsidR="00796ABC">
        <w:rPr>
          <w:rFonts w:ascii="Courier New" w:hAnsi="Courier New" w:cs="Courier New"/>
          <w:sz w:val="20"/>
          <w:szCs w:val="20"/>
        </w:rPr>
        <w:t>retweet</w:t>
      </w:r>
      <w:proofErr w:type="spellEnd"/>
      <w:r w:rsidR="00796ABC">
        <w:rPr>
          <w:rFonts w:ascii="Courier New" w:hAnsi="Courier New" w:cs="Courier New"/>
          <w:sz w:val="20"/>
          <w:szCs w:val="20"/>
        </w:rPr>
        <w:t xml:space="preserve"> it while the other does not) are shown as Figure~\ref{fig2}.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The right part of each sub-figure illustrates topic distribution and the left part illustrates opinion distribution.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 xml:space="preserve">It is clear that the tweet talks about the 14th topic of the local topic space.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\begin{figure*}[</w:t>
      </w:r>
      <w:proofErr w:type="spellStart"/>
      <w:r>
        <w:rPr>
          <w:rFonts w:ascii="Courier New" w:hAnsi="Courier New" w:cs="Courier New"/>
          <w:sz w:val="20"/>
          <w:szCs w:val="20"/>
        </w:rPr>
        <w:t>htb</w:t>
      </w:r>
      <w:proofErr w:type="spellEnd"/>
      <w:r>
        <w:rPr>
          <w:rFonts w:ascii="Courier New" w:hAnsi="Courier New" w:cs="Courier New"/>
          <w:sz w:val="20"/>
          <w:szCs w:val="20"/>
        </w:rPr>
        <w:t>]</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setlength</w:t>
      </w:r>
      <w:proofErr w:type="spellEnd"/>
      <w:r>
        <w:rPr>
          <w:rFonts w:ascii="Courier New" w:hAnsi="Courier New" w:cs="Courier New"/>
          <w:sz w:val="20"/>
          <w:szCs w:val="20"/>
        </w:rPr>
        <w:t>{\</w:t>
      </w:r>
      <w:proofErr w:type="spellStart"/>
      <w:r>
        <w:rPr>
          <w:rFonts w:ascii="Courier New" w:hAnsi="Courier New" w:cs="Courier New"/>
          <w:sz w:val="20"/>
          <w:szCs w:val="20"/>
        </w:rPr>
        <w:t>belowcaptionskip</w:t>
      </w:r>
      <w:proofErr w:type="spellEnd"/>
      <w:r>
        <w:rPr>
          <w:rFonts w:ascii="Courier New" w:hAnsi="Courier New" w:cs="Courier New"/>
          <w:sz w:val="20"/>
          <w:szCs w:val="20"/>
        </w:rPr>
        <w:t xml:space="preserve">}{-0.2cm}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centering%,bb</w:t>
      </w:r>
      <w:proofErr w:type="spellEnd"/>
      <w:r>
        <w:rPr>
          <w:rFonts w:ascii="Courier New" w:hAnsi="Courier New" w:cs="Courier New"/>
          <w:sz w:val="20"/>
          <w:szCs w:val="20"/>
        </w:rPr>
        <w:t>=0 0 1280 960</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includegraphics</w:t>
      </w:r>
      <w:proofErr w:type="spellEnd"/>
      <w:r>
        <w:rPr>
          <w:rFonts w:ascii="Courier New" w:hAnsi="Courier New" w:cs="Courier New"/>
          <w:sz w:val="20"/>
          <w:szCs w:val="20"/>
        </w:rPr>
        <w:t>[width=6.0in</w:t>
      </w:r>
      <w:proofErr w:type="gramStart"/>
      <w:r>
        <w:rPr>
          <w:rFonts w:ascii="Courier New" w:hAnsi="Courier New" w:cs="Courier New"/>
          <w:sz w:val="20"/>
          <w:szCs w:val="20"/>
        </w:rPr>
        <w:t>,height</w:t>
      </w:r>
      <w:proofErr w:type="gramEnd"/>
      <w:r>
        <w:rPr>
          <w:rFonts w:ascii="Courier New" w:hAnsi="Courier New" w:cs="Courier New"/>
          <w:sz w:val="20"/>
          <w:szCs w:val="20"/>
        </w:rPr>
        <w:t>=3.5in]{tweets10.pdf}</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spellStart"/>
      <w:proofErr w:type="gramStart"/>
      <w:r>
        <w:rPr>
          <w:rFonts w:ascii="Courier New" w:hAnsi="Courier New" w:cs="Courier New"/>
          <w:sz w:val="20"/>
          <w:szCs w:val="20"/>
        </w:rPr>
        <w:t>vspace</w:t>
      </w:r>
      <w:proofErr w:type="spellEnd"/>
      <w:r>
        <w:rPr>
          <w:rFonts w:ascii="Courier New" w:hAnsi="Courier New" w:cs="Courier New"/>
          <w:sz w:val="20"/>
          <w:szCs w:val="20"/>
        </w:rPr>
        <w:t>{</w:t>
      </w:r>
      <w:proofErr w:type="gramEnd"/>
      <w:r>
        <w:rPr>
          <w:rFonts w:ascii="Courier New" w:hAnsi="Courier New" w:cs="Courier New"/>
          <w:sz w:val="20"/>
          <w:szCs w:val="20"/>
        </w:rPr>
        <w:t>-4em}</w:t>
      </w:r>
    </w:p>
    <w:p w:rsidR="00796ABC" w:rsidRDefault="00796ABC" w:rsidP="00796ABC">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\caption{Subjective model examples.}</w:t>
      </w:r>
      <w:proofErr w:type="gramEnd"/>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\label{fig2}</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\end{figure*}</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Figure~\</w:t>
      </w:r>
      <w:proofErr w:type="gramStart"/>
      <w:r>
        <w:rPr>
          <w:rFonts w:ascii="Courier New" w:hAnsi="Courier New" w:cs="Courier New"/>
          <w:sz w:val="20"/>
          <w:szCs w:val="20"/>
        </w:rPr>
        <w:t>ref{</w:t>
      </w:r>
      <w:proofErr w:type="gramEnd"/>
      <w:r>
        <w:rPr>
          <w:rFonts w:ascii="Courier New" w:hAnsi="Courier New" w:cs="Courier New"/>
          <w:sz w:val="20"/>
          <w:szCs w:val="20"/>
        </w:rPr>
        <w:t xml:space="preserve">fig3} shows top words of the 14th topic, the tweets of author and followers with word cloud\footnote{We use </w:t>
      </w:r>
      <w:proofErr w:type="spellStart"/>
      <w:r>
        <w:rPr>
          <w:rFonts w:ascii="Courier New" w:hAnsi="Courier New" w:cs="Courier New"/>
          <w:sz w:val="20"/>
          <w:szCs w:val="20"/>
        </w:rPr>
        <w:t>TagCrowd</w:t>
      </w:r>
      <w:proofErr w:type="spellEnd"/>
      <w:r>
        <w:rPr>
          <w:rFonts w:ascii="Courier New" w:hAnsi="Courier New" w:cs="Courier New"/>
          <w:sz w:val="20"/>
          <w:szCs w:val="20"/>
        </w:rPr>
        <w:t xml:space="preserve"> (\</w:t>
      </w:r>
      <w:proofErr w:type="spellStart"/>
      <w:r>
        <w:rPr>
          <w:rFonts w:ascii="Courier New" w:hAnsi="Courier New" w:cs="Courier New"/>
          <w:sz w:val="20"/>
          <w:szCs w:val="20"/>
        </w:rPr>
        <w:t>url</w:t>
      </w:r>
      <w:proofErr w:type="spellEnd"/>
      <w:r>
        <w:rPr>
          <w:rFonts w:ascii="Courier New" w:hAnsi="Courier New" w:cs="Courier New"/>
          <w:sz w:val="20"/>
          <w:szCs w:val="20"/>
        </w:rPr>
        <w:t>{http://tagcrowd.com/}) to produce word cloud.}.</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\begin{figure}[</w:t>
      </w:r>
      <w:proofErr w:type="spellStart"/>
      <w:r>
        <w:rPr>
          <w:rFonts w:ascii="Courier New" w:hAnsi="Courier New" w:cs="Courier New"/>
          <w:sz w:val="20"/>
          <w:szCs w:val="20"/>
        </w:rPr>
        <w:t>htb</w:t>
      </w:r>
      <w:proofErr w:type="spellEnd"/>
      <w:r>
        <w:rPr>
          <w:rFonts w:ascii="Courier New" w:hAnsi="Courier New" w:cs="Courier New"/>
          <w:sz w:val="20"/>
          <w:szCs w:val="20"/>
        </w:rPr>
        <w:t>]</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setlength</w:t>
      </w:r>
      <w:proofErr w:type="spellEnd"/>
      <w:r>
        <w:rPr>
          <w:rFonts w:ascii="Courier New" w:hAnsi="Courier New" w:cs="Courier New"/>
          <w:sz w:val="20"/>
          <w:szCs w:val="20"/>
        </w:rPr>
        <w:t>{\</w:t>
      </w:r>
      <w:proofErr w:type="spellStart"/>
      <w:r>
        <w:rPr>
          <w:rFonts w:ascii="Courier New" w:hAnsi="Courier New" w:cs="Courier New"/>
          <w:sz w:val="20"/>
          <w:szCs w:val="20"/>
        </w:rPr>
        <w:t>belowcaptionskip</w:t>
      </w:r>
      <w:proofErr w:type="spellEnd"/>
      <w:r>
        <w:rPr>
          <w:rFonts w:ascii="Courier New" w:hAnsi="Courier New" w:cs="Courier New"/>
          <w:sz w:val="20"/>
          <w:szCs w:val="20"/>
        </w:rPr>
        <w:t xml:space="preserve">}{-0.2cm}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centering</w:t>
      </w:r>
      <w:proofErr w:type="spellEnd"/>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includegraphics</w:t>
      </w:r>
      <w:proofErr w:type="spellEnd"/>
      <w:r>
        <w:rPr>
          <w:rFonts w:ascii="Courier New" w:hAnsi="Courier New" w:cs="Courier New"/>
          <w:sz w:val="20"/>
          <w:szCs w:val="20"/>
        </w:rPr>
        <w:t>[width=3.5in</w:t>
      </w:r>
      <w:proofErr w:type="gramStart"/>
      <w:r>
        <w:rPr>
          <w:rFonts w:ascii="Courier New" w:hAnsi="Courier New" w:cs="Courier New"/>
          <w:sz w:val="20"/>
          <w:szCs w:val="20"/>
        </w:rPr>
        <w:t>,height</w:t>
      </w:r>
      <w:proofErr w:type="gramEnd"/>
      <w:r>
        <w:rPr>
          <w:rFonts w:ascii="Courier New" w:hAnsi="Courier New" w:cs="Courier New"/>
          <w:sz w:val="20"/>
          <w:szCs w:val="20"/>
        </w:rPr>
        <w:t>=2.2in]{text_cloud.pdf}</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spellStart"/>
      <w:proofErr w:type="gramStart"/>
      <w:r>
        <w:rPr>
          <w:rFonts w:ascii="Courier New" w:hAnsi="Courier New" w:cs="Courier New"/>
          <w:sz w:val="20"/>
          <w:szCs w:val="20"/>
        </w:rPr>
        <w:t>vspace</w:t>
      </w:r>
      <w:proofErr w:type="spellEnd"/>
      <w:r>
        <w:rPr>
          <w:rFonts w:ascii="Courier New" w:hAnsi="Courier New" w:cs="Courier New"/>
          <w:sz w:val="20"/>
          <w:szCs w:val="20"/>
        </w:rPr>
        <w:t>{</w:t>
      </w:r>
      <w:proofErr w:type="gramEnd"/>
      <w:r>
        <w:rPr>
          <w:rFonts w:ascii="Courier New" w:hAnsi="Courier New" w:cs="Courier New"/>
          <w:sz w:val="20"/>
          <w:szCs w:val="20"/>
        </w:rPr>
        <w:t>-3em}</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\caption{Word cloud of 14th topic, publisher and followers}</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\label{fig3}</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\end{figure}</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Content of the tweet is</w:t>
      </w:r>
      <w:proofErr w:type="gramStart"/>
      <w:r>
        <w:rPr>
          <w:rFonts w:ascii="Courier New" w:hAnsi="Courier New" w:cs="Courier New"/>
          <w:sz w:val="20"/>
          <w:szCs w:val="20"/>
        </w:rPr>
        <w:t>:\</w:t>
      </w:r>
      <w:proofErr w:type="gramEnd"/>
      <w:r>
        <w:rPr>
          <w:rFonts w:ascii="Courier New" w:hAnsi="Courier New" w:cs="Courier New"/>
          <w:sz w:val="20"/>
          <w:szCs w:val="20"/>
        </w:rPr>
        <w:t>\</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spellStart"/>
      <w:proofErr w:type="gramStart"/>
      <w:r>
        <w:rPr>
          <w:rFonts w:ascii="Courier New" w:hAnsi="Courier New" w:cs="Courier New"/>
          <w:sz w:val="20"/>
          <w:szCs w:val="20"/>
        </w:rPr>
        <w:t>textit</w:t>
      </w:r>
      <w:proofErr w:type="spellEnd"/>
      <w:r>
        <w:rPr>
          <w:rFonts w:ascii="Courier New" w:hAnsi="Courier New" w:cs="Courier New"/>
          <w:sz w:val="20"/>
          <w:szCs w:val="20"/>
        </w:rPr>
        <w:t>{</w:t>
      </w:r>
      <w:proofErr w:type="gramEnd"/>
      <w:r>
        <w:rPr>
          <w:rFonts w:ascii="Courier New" w:hAnsi="Courier New" w:cs="Courier New"/>
          <w:sz w:val="20"/>
          <w:szCs w:val="20"/>
        </w:rPr>
        <w:t>Tweet: ``Sometimes the right person for you was there all along. You just did</w:t>
      </w:r>
      <w:ins w:id="136" w:author="Information Technology Services" w:date="2014-01-21T17:37:00Z">
        <w:r w:rsidR="007621D6">
          <w:rPr>
            <w:rFonts w:ascii="Courier New" w:hAnsi="Courier New" w:cs="Courier New"/>
            <w:sz w:val="20"/>
            <w:szCs w:val="20"/>
          </w:rPr>
          <w:t xml:space="preserve"> not</w:t>
        </w:r>
      </w:ins>
      <w:del w:id="137" w:author="Information Technology Services" w:date="2014-01-21T17:37:00Z">
        <w:r w:rsidDel="007621D6">
          <w:rPr>
            <w:rFonts w:ascii="Courier New" w:hAnsi="Courier New" w:cs="Courier New"/>
            <w:sz w:val="20"/>
            <w:szCs w:val="20"/>
          </w:rPr>
          <w:delText>nâ€™t</w:delText>
        </w:r>
      </w:del>
      <w:r>
        <w:rPr>
          <w:rFonts w:ascii="Courier New" w:hAnsi="Courier New" w:cs="Courier New"/>
          <w:sz w:val="20"/>
          <w:szCs w:val="20"/>
        </w:rPr>
        <w:t xml:space="preserve"> see it because the wrong one was blocking the sight''}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The topic of this tweet is about ``love between people'' and the opinion is neutral, which is in accordance with the 14th topic word cloud in Figure~\ref{fig3} and sub-figure of tweet in </w:t>
      </w:r>
      <w:proofErr w:type="spellStart"/>
      <w:r>
        <w:rPr>
          <w:rFonts w:ascii="Courier New" w:hAnsi="Courier New" w:cs="Courier New"/>
          <w:sz w:val="20"/>
          <w:szCs w:val="20"/>
        </w:rPr>
        <w:t>Firgure</w:t>
      </w:r>
      <w:proofErr w:type="spellEnd"/>
      <w:r>
        <w:rPr>
          <w:rFonts w:ascii="Courier New" w:hAnsi="Courier New" w:cs="Courier New"/>
          <w:sz w:val="20"/>
          <w:szCs w:val="20"/>
        </w:rPr>
        <w:t>~\ref{fig2}.</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The author concentrates on the 14th topic, and his opinions are mainly neutral (as Figure~\</w:t>
      </w:r>
      <w:proofErr w:type="gramStart"/>
      <w:r>
        <w:rPr>
          <w:rFonts w:ascii="Courier New" w:hAnsi="Courier New" w:cs="Courier New"/>
          <w:sz w:val="20"/>
          <w:szCs w:val="20"/>
        </w:rPr>
        <w:t>ref{</w:t>
      </w:r>
      <w:proofErr w:type="gramEnd"/>
      <w:r>
        <w:rPr>
          <w:rFonts w:ascii="Courier New" w:hAnsi="Courier New" w:cs="Courier New"/>
          <w:sz w:val="20"/>
          <w:szCs w:val="20"/>
        </w:rPr>
        <w:t>fig2},~\ref{fig3} show).</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As for two followers, the ``</w:t>
      </w:r>
      <w:proofErr w:type="spellStart"/>
      <w:r>
        <w:rPr>
          <w:rFonts w:ascii="Courier New" w:hAnsi="Courier New" w:cs="Courier New"/>
          <w:sz w:val="20"/>
          <w:szCs w:val="20"/>
        </w:rPr>
        <w:t>retweeter</w:t>
      </w:r>
      <w:proofErr w:type="spellEnd"/>
      <w:r>
        <w:rPr>
          <w:rFonts w:ascii="Courier New" w:hAnsi="Courier New" w:cs="Courier New"/>
          <w:sz w:val="20"/>
          <w:szCs w:val="20"/>
        </w:rPr>
        <w:t>'', has published tweets about two topics (the 14th and 52nd topic) uniformly and his opinions towards the two topics are mainly neutral.</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While the ``</w:t>
      </w:r>
      <w:proofErr w:type="spellStart"/>
      <w:r>
        <w:rPr>
          <w:rFonts w:ascii="Courier New" w:hAnsi="Courier New" w:cs="Courier New"/>
          <w:sz w:val="20"/>
          <w:szCs w:val="20"/>
        </w:rPr>
        <w:t>unretweeter</w:t>
      </w:r>
      <w:proofErr w:type="spellEnd"/>
      <w:r>
        <w:rPr>
          <w:rFonts w:ascii="Courier New" w:hAnsi="Courier New" w:cs="Courier New"/>
          <w:sz w:val="20"/>
          <w:szCs w:val="20"/>
        </w:rPr>
        <w:t xml:space="preserve">'', has also talked about two topics (14th and 56th topic), but </w:t>
      </w:r>
      <w:ins w:id="138" w:author="Information Technology Services" w:date="2014-01-21T18:09:00Z">
        <w:r w:rsidR="00D541BA">
          <w:rPr>
            <w:rFonts w:ascii="Courier New" w:hAnsi="Courier New" w:cs="Courier New"/>
            <w:sz w:val="20"/>
            <w:szCs w:val="20"/>
          </w:rPr>
          <w:t>the author</w:t>
        </w:r>
      </w:ins>
      <w:del w:id="139" w:author="Information Technology Services" w:date="2014-01-21T18:10:00Z">
        <w:r w:rsidDel="00D541BA">
          <w:rPr>
            <w:rFonts w:ascii="Courier New" w:hAnsi="Courier New" w:cs="Courier New"/>
            <w:sz w:val="20"/>
            <w:szCs w:val="20"/>
          </w:rPr>
          <w:delText>he</w:delText>
        </w:r>
      </w:del>
      <w:r>
        <w:rPr>
          <w:rFonts w:ascii="Courier New" w:hAnsi="Courier New" w:cs="Courier New"/>
          <w:sz w:val="20"/>
          <w:szCs w:val="20"/>
        </w:rPr>
        <w:t xml:space="preserve"> is mainly interested in 14th topic and has positive opinion.</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Although two followers have same interest (the 14th topic), their different opinions elicit their different decision</w:t>
      </w:r>
      <w:ins w:id="140" w:author="Information Technology Services" w:date="2014-01-21T18:10:00Z">
        <w:r w:rsidR="00D541BA">
          <w:rPr>
            <w:rFonts w:ascii="Courier New" w:hAnsi="Courier New" w:cs="Courier New"/>
            <w:sz w:val="20"/>
            <w:szCs w:val="20"/>
          </w:rPr>
          <w:t>s</w:t>
        </w:r>
      </w:ins>
      <w:r>
        <w:rPr>
          <w:rFonts w:ascii="Courier New" w:hAnsi="Courier New" w:cs="Courier New"/>
          <w:sz w:val="20"/>
          <w:szCs w:val="20"/>
        </w:rPr>
        <w:t>, which verif</w:t>
      </w:r>
      <w:ins w:id="141" w:author="Information Technology Services" w:date="2014-01-21T18:10:00Z">
        <w:r w:rsidR="00D541BA">
          <w:rPr>
            <w:rFonts w:ascii="Courier New" w:hAnsi="Courier New" w:cs="Courier New"/>
            <w:sz w:val="20"/>
            <w:szCs w:val="20"/>
          </w:rPr>
          <w:t xml:space="preserve">y </w:t>
        </w:r>
        <w:r w:rsidR="00D541BA">
          <w:rPr>
            <w:rFonts w:ascii="Courier New" w:hAnsi="Courier New" w:cs="Courier New"/>
            <w:sz w:val="20"/>
            <w:szCs w:val="20"/>
          </w:rPr>
          <w:t>the</w:t>
        </w:r>
        <w:r w:rsidR="00D541BA">
          <w:rPr>
            <w:rFonts w:ascii="Courier New" w:hAnsi="Courier New" w:cs="Courier New"/>
            <w:sz w:val="20"/>
            <w:szCs w:val="20"/>
          </w:rPr>
          <w:t xml:space="preserve"> </w:t>
        </w:r>
      </w:ins>
      <w:del w:id="142" w:author="Information Technology Services" w:date="2014-01-21T18:10:00Z">
        <w:r w:rsidDel="00D541BA">
          <w:rPr>
            <w:rFonts w:ascii="Courier New" w:hAnsi="Courier New" w:cs="Courier New"/>
            <w:sz w:val="20"/>
            <w:szCs w:val="20"/>
          </w:rPr>
          <w:delText>ies</w:delText>
        </w:r>
      </w:del>
      <w:r>
        <w:rPr>
          <w:rFonts w:ascii="Courier New" w:hAnsi="Courier New" w:cs="Courier New"/>
          <w:sz w:val="20"/>
          <w:szCs w:val="20"/>
        </w:rPr>
        <w:t xml:space="preserve"> subjective model can help better understand the </w:t>
      </w:r>
      <w:proofErr w:type="spellStart"/>
      <w:r>
        <w:rPr>
          <w:rFonts w:ascii="Courier New" w:hAnsi="Courier New" w:cs="Courier New"/>
          <w:sz w:val="20"/>
          <w:szCs w:val="20"/>
        </w:rPr>
        <w:t>retweeting</w:t>
      </w:r>
      <w:proofErr w:type="spellEnd"/>
      <w:r>
        <w:rPr>
          <w:rFonts w:ascii="Courier New" w:hAnsi="Courier New" w:cs="Courier New"/>
          <w:sz w:val="20"/>
          <w:szCs w:val="20"/>
        </w:rPr>
        <w:t xml:space="preserve"> motivation by modelling not only topics but opinions.</w:t>
      </w:r>
    </w:p>
    <w:p w:rsidR="00796ABC" w:rsidRDefault="00796ABC" w:rsidP="00796ABC">
      <w:pPr>
        <w:autoSpaceDE w:val="0"/>
        <w:autoSpaceDN w:val="0"/>
        <w:adjustRightInd w:val="0"/>
        <w:spacing w:after="0" w:line="240" w:lineRule="auto"/>
        <w:rPr>
          <w:rFonts w:ascii="Courier New" w:hAnsi="Courier New" w:cs="Courier New"/>
          <w:sz w:val="20"/>
          <w:szCs w:val="20"/>
        </w:rPr>
      </w:pP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\section{Related Work}</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\label{</w:t>
      </w:r>
      <w:proofErr w:type="spellStart"/>
      <w:r>
        <w:rPr>
          <w:rFonts w:ascii="Courier New" w:hAnsi="Courier New" w:cs="Courier New"/>
          <w:sz w:val="20"/>
          <w:szCs w:val="20"/>
        </w:rPr>
        <w:t>relatedwork</w:t>
      </w:r>
      <w:proofErr w:type="spellEnd"/>
      <w:r>
        <w:rPr>
          <w:rFonts w:ascii="Courier New" w:hAnsi="Courier New" w:cs="Courier New"/>
          <w:sz w:val="20"/>
          <w:szCs w:val="20"/>
        </w:rPr>
        <w:t>}</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User modelling provides </w:t>
      </w:r>
      <w:del w:id="143" w:author="Information Technology Services" w:date="2014-01-21T18:12:00Z">
        <w:r w:rsidDel="007A2D0D">
          <w:rPr>
            <w:rFonts w:ascii="Courier New" w:hAnsi="Courier New" w:cs="Courier New"/>
            <w:sz w:val="20"/>
            <w:szCs w:val="20"/>
          </w:rPr>
          <w:delText xml:space="preserve">researchers with </w:delText>
        </w:r>
      </w:del>
      <w:r>
        <w:rPr>
          <w:rFonts w:ascii="Courier New" w:hAnsi="Courier New" w:cs="Courier New"/>
          <w:sz w:val="20"/>
          <w:szCs w:val="20"/>
        </w:rPr>
        <w:t xml:space="preserve">insights into user's online </w:t>
      </w:r>
      <w:proofErr w:type="spellStart"/>
      <w:r>
        <w:rPr>
          <w:rFonts w:ascii="Courier New" w:hAnsi="Courier New" w:cs="Courier New"/>
          <w:sz w:val="20"/>
          <w:szCs w:val="20"/>
        </w:rPr>
        <w:t>behaviors</w:t>
      </w:r>
      <w:proofErr w:type="spellEnd"/>
      <w:r>
        <w:rPr>
          <w:rFonts w:ascii="Courier New" w:hAnsi="Courier New" w:cs="Courier New"/>
          <w:sz w:val="20"/>
          <w:szCs w:val="20"/>
        </w:rPr>
        <w:t xml:space="preserve">. </w:t>
      </w:r>
    </w:p>
    <w:p w:rsidR="00796ABC" w:rsidRDefault="00796ABC" w:rsidP="00796ABC">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Hannon \</w:t>
      </w:r>
      <w:proofErr w:type="spellStart"/>
      <w:r>
        <w:rPr>
          <w:rFonts w:ascii="Courier New" w:hAnsi="Courier New" w:cs="Courier New"/>
          <w:sz w:val="20"/>
          <w:szCs w:val="20"/>
        </w:rPr>
        <w:t>emph</w:t>
      </w:r>
      <w:proofErr w:type="spellEnd"/>
      <w:r>
        <w:rPr>
          <w:rFonts w:ascii="Courier New" w:hAnsi="Courier New" w:cs="Courier New"/>
          <w:sz w:val="20"/>
          <w:szCs w:val="20"/>
        </w:rPr>
        <w:t>{et al.}</w:t>
      </w:r>
      <w:proofErr w:type="gramEnd"/>
      <w:r>
        <w:rPr>
          <w:rFonts w:ascii="Courier New" w:hAnsi="Courier New" w:cs="Courier New"/>
          <w:sz w:val="20"/>
          <w:szCs w:val="20"/>
        </w:rPr>
        <w:t>~\</w:t>
      </w:r>
      <w:proofErr w:type="spellStart"/>
      <w:r>
        <w:rPr>
          <w:rFonts w:ascii="Courier New" w:hAnsi="Courier New" w:cs="Courier New"/>
          <w:sz w:val="20"/>
          <w:szCs w:val="20"/>
        </w:rPr>
        <w:t>shortcite</w:t>
      </w:r>
      <w:proofErr w:type="spellEnd"/>
      <w:r>
        <w:rPr>
          <w:rFonts w:ascii="Courier New" w:hAnsi="Courier New" w:cs="Courier New"/>
          <w:sz w:val="20"/>
          <w:szCs w:val="20"/>
        </w:rPr>
        <w:t xml:space="preserve">{Hannon:2010} proposed that Twitter users can be </w:t>
      </w:r>
      <w:proofErr w:type="spellStart"/>
      <w:r>
        <w:rPr>
          <w:rFonts w:ascii="Courier New" w:hAnsi="Courier New" w:cs="Courier New"/>
          <w:sz w:val="20"/>
          <w:szCs w:val="20"/>
        </w:rPr>
        <w:t>modeled</w:t>
      </w:r>
      <w:proofErr w:type="spellEnd"/>
      <w:r>
        <w:rPr>
          <w:rFonts w:ascii="Courier New" w:hAnsi="Courier New" w:cs="Courier New"/>
          <w:sz w:val="20"/>
          <w:szCs w:val="20"/>
        </w:rPr>
        <w:t xml:space="preserve"> by tweets content</w:t>
      </w:r>
      <w:ins w:id="144" w:author="Information Technology Services" w:date="2014-01-21T17:35:00Z">
        <w:r w:rsidR="007621D6">
          <w:rPr>
            <w:rFonts w:ascii="Courier New" w:hAnsi="Courier New" w:cs="Courier New"/>
            <w:sz w:val="20"/>
            <w:szCs w:val="20"/>
          </w:rPr>
          <w:t>s</w:t>
        </w:r>
      </w:ins>
      <w:r>
        <w:rPr>
          <w:rFonts w:ascii="Courier New" w:hAnsi="Courier New" w:cs="Courier New"/>
          <w:sz w:val="20"/>
          <w:szCs w:val="20"/>
        </w:rPr>
        <w:t xml:space="preserve"> and the relation of Twitter social </w:t>
      </w:r>
      <w:proofErr w:type="gramStart"/>
      <w:r>
        <w:rPr>
          <w:rFonts w:ascii="Courier New" w:hAnsi="Courier New" w:cs="Courier New"/>
          <w:sz w:val="20"/>
          <w:szCs w:val="20"/>
        </w:rPr>
        <w:t>network</w:t>
      </w:r>
      <w:ins w:id="145" w:author="Information Technology Services" w:date="2014-01-21T17:35:00Z">
        <w:r w:rsidR="007621D6">
          <w:rPr>
            <w:rFonts w:ascii="Courier New" w:hAnsi="Courier New" w:cs="Courier New"/>
            <w:sz w:val="20"/>
            <w:szCs w:val="20"/>
          </w:rPr>
          <w:t>s</w:t>
        </w:r>
      </w:ins>
      <w:r>
        <w:rPr>
          <w:rFonts w:ascii="Courier New" w:hAnsi="Courier New" w:cs="Courier New"/>
          <w:sz w:val="20"/>
          <w:szCs w:val="20"/>
        </w:rPr>
        <w:t>,</w:t>
      </w:r>
      <w:proofErr w:type="gramEnd"/>
      <w:r>
        <w:rPr>
          <w:rFonts w:ascii="Courier New" w:hAnsi="Courier New" w:cs="Courier New"/>
          <w:sz w:val="20"/>
          <w:szCs w:val="20"/>
        </w:rPr>
        <w:t xml:space="preserve"> while content-based approach c</w:t>
      </w:r>
      <w:ins w:id="146" w:author="Information Technology Services" w:date="2014-01-21T17:35:00Z">
        <w:r w:rsidR="007621D6">
          <w:rPr>
            <w:rFonts w:ascii="Courier New" w:hAnsi="Courier New" w:cs="Courier New"/>
            <w:sz w:val="20"/>
            <w:szCs w:val="20"/>
          </w:rPr>
          <w:t>an</w:t>
        </w:r>
      </w:ins>
      <w:del w:id="147" w:author="Information Technology Services" w:date="2014-01-21T17:35:00Z">
        <w:r w:rsidDel="007621D6">
          <w:rPr>
            <w:rFonts w:ascii="Courier New" w:hAnsi="Courier New" w:cs="Courier New"/>
            <w:sz w:val="20"/>
            <w:szCs w:val="20"/>
          </w:rPr>
          <w:delText>ould</w:delText>
        </w:r>
      </w:del>
      <w:r>
        <w:rPr>
          <w:rFonts w:ascii="Courier New" w:hAnsi="Courier New" w:cs="Courier New"/>
          <w:sz w:val="20"/>
          <w:szCs w:val="20"/>
        </w:rPr>
        <w:t xml:space="preserve"> find similar users who are "distant" without follow relations. </w:t>
      </w:r>
    </w:p>
    <w:p w:rsidR="00796ABC" w:rsidRDefault="00796ABC" w:rsidP="00796ABC">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Macskassy</w:t>
      </w:r>
      <w:proofErr w:type="spellEnd"/>
      <w:r>
        <w:rPr>
          <w:rFonts w:ascii="Courier New" w:hAnsi="Courier New" w:cs="Courier New"/>
          <w:sz w:val="20"/>
          <w:szCs w:val="20"/>
        </w:rPr>
        <w:t xml:space="preserve"> and Michelson~\</w:t>
      </w:r>
      <w:proofErr w:type="spellStart"/>
      <w:r>
        <w:rPr>
          <w:rFonts w:ascii="Courier New" w:hAnsi="Courier New" w:cs="Courier New"/>
          <w:sz w:val="20"/>
          <w:szCs w:val="20"/>
        </w:rPr>
        <w:t>shortcite</w:t>
      </w:r>
      <w:proofErr w:type="spellEnd"/>
      <w:r>
        <w:rPr>
          <w:rFonts w:ascii="Courier New" w:hAnsi="Courier New" w:cs="Courier New"/>
          <w:sz w:val="20"/>
          <w:szCs w:val="20"/>
        </w:rPr>
        <w:t>{conf/</w:t>
      </w:r>
      <w:proofErr w:type="spellStart"/>
      <w:r>
        <w:rPr>
          <w:rFonts w:ascii="Courier New" w:hAnsi="Courier New" w:cs="Courier New"/>
          <w:sz w:val="20"/>
          <w:szCs w:val="20"/>
        </w:rPr>
        <w:t>icwsm</w:t>
      </w:r>
      <w:proofErr w:type="spellEnd"/>
      <w:r>
        <w:rPr>
          <w:rFonts w:ascii="Courier New" w:hAnsi="Courier New" w:cs="Courier New"/>
          <w:sz w:val="20"/>
          <w:szCs w:val="20"/>
        </w:rPr>
        <w:t>/MacskassyM11} discover</w:t>
      </w:r>
      <w:ins w:id="148" w:author="Information Technology Services" w:date="2014-01-21T17:36:00Z">
        <w:r w:rsidR="007621D6">
          <w:rPr>
            <w:rFonts w:ascii="Courier New" w:hAnsi="Courier New" w:cs="Courier New"/>
            <w:sz w:val="20"/>
            <w:szCs w:val="20"/>
          </w:rPr>
          <w:t>ed</w:t>
        </w:r>
      </w:ins>
      <w:r>
        <w:rPr>
          <w:rFonts w:ascii="Courier New" w:hAnsi="Courier New" w:cs="Courier New"/>
          <w:sz w:val="20"/>
          <w:szCs w:val="20"/>
        </w:rPr>
        <w:t xml:space="preserve"> user's topics of interest by leveraging Wikipedia as external knowledge to determine a common set of high-level categories that covers entities in tweets. </w:t>
      </w:r>
    </w:p>
    <w:p w:rsidR="00796ABC" w:rsidRDefault="00796ABC" w:rsidP="00796ABC">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Ramage</w:t>
      </w:r>
      <w:proofErr w:type="spellEnd"/>
      <w:r>
        <w:rPr>
          <w:rFonts w:ascii="Courier New" w:hAnsi="Courier New" w:cs="Courier New"/>
          <w:sz w:val="20"/>
          <w:szCs w:val="20"/>
        </w:rPr>
        <w:t xml:space="preserve"> \</w:t>
      </w:r>
      <w:proofErr w:type="spellStart"/>
      <w:r>
        <w:rPr>
          <w:rFonts w:ascii="Courier New" w:hAnsi="Courier New" w:cs="Courier New"/>
          <w:sz w:val="20"/>
          <w:szCs w:val="20"/>
        </w:rPr>
        <w:t>emph</w:t>
      </w:r>
      <w:proofErr w:type="spellEnd"/>
      <w:r>
        <w:rPr>
          <w:rFonts w:ascii="Courier New" w:hAnsi="Courier New" w:cs="Courier New"/>
          <w:sz w:val="20"/>
          <w:szCs w:val="20"/>
        </w:rPr>
        <w:t>{et al.}</w:t>
      </w:r>
      <w:proofErr w:type="gramEnd"/>
      <w:r>
        <w:rPr>
          <w:rFonts w:ascii="Courier New" w:hAnsi="Courier New" w:cs="Courier New"/>
          <w:sz w:val="20"/>
          <w:szCs w:val="20"/>
        </w:rPr>
        <w:t>~\</w:t>
      </w:r>
      <w:proofErr w:type="spellStart"/>
      <w:r>
        <w:rPr>
          <w:rFonts w:ascii="Courier New" w:hAnsi="Courier New" w:cs="Courier New"/>
          <w:sz w:val="20"/>
          <w:szCs w:val="20"/>
        </w:rPr>
        <w:t>shortcite</w:t>
      </w:r>
      <w:proofErr w:type="spellEnd"/>
      <w:r>
        <w:rPr>
          <w:rFonts w:ascii="Courier New" w:hAnsi="Courier New" w:cs="Courier New"/>
          <w:sz w:val="20"/>
          <w:szCs w:val="20"/>
        </w:rPr>
        <w:t>{RamageEtAl:10} made use of topic models to analyze Twitter content</w:t>
      </w:r>
      <w:ins w:id="149" w:author="Information Technology Services" w:date="2014-01-21T17:35:00Z">
        <w:r w:rsidR="007621D6">
          <w:rPr>
            <w:rFonts w:ascii="Courier New" w:hAnsi="Courier New" w:cs="Courier New"/>
            <w:sz w:val="20"/>
            <w:szCs w:val="20"/>
          </w:rPr>
          <w:t>s</w:t>
        </w:r>
      </w:ins>
      <w:r>
        <w:rPr>
          <w:rFonts w:ascii="Courier New" w:hAnsi="Courier New" w:cs="Courier New"/>
          <w:sz w:val="20"/>
          <w:szCs w:val="20"/>
        </w:rPr>
        <w:t xml:space="preserve"> at the level of individual, showing improved performance on tasks such as post filtering and user recommendation. </w:t>
      </w:r>
    </w:p>
    <w:p w:rsidR="00796ABC" w:rsidRDefault="00796ABC" w:rsidP="00796ABC">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lastRenderedPageBreak/>
        <w:t>Xu \</w:t>
      </w:r>
      <w:proofErr w:type="spellStart"/>
      <w:r>
        <w:rPr>
          <w:rFonts w:ascii="Courier New" w:hAnsi="Courier New" w:cs="Courier New"/>
          <w:sz w:val="20"/>
          <w:szCs w:val="20"/>
        </w:rPr>
        <w:t>emph</w:t>
      </w:r>
      <w:proofErr w:type="spellEnd"/>
      <w:r>
        <w:rPr>
          <w:rFonts w:ascii="Courier New" w:hAnsi="Courier New" w:cs="Courier New"/>
          <w:sz w:val="20"/>
          <w:szCs w:val="20"/>
        </w:rPr>
        <w:t>{et al.}</w:t>
      </w:r>
      <w:proofErr w:type="gramEnd"/>
      <w:r>
        <w:rPr>
          <w:rFonts w:ascii="Courier New" w:hAnsi="Courier New" w:cs="Courier New"/>
          <w:sz w:val="20"/>
          <w:szCs w:val="20"/>
        </w:rPr>
        <w:t>~\</w:t>
      </w:r>
      <w:proofErr w:type="spellStart"/>
      <w:r>
        <w:rPr>
          <w:rFonts w:ascii="Courier New" w:hAnsi="Courier New" w:cs="Courier New"/>
          <w:sz w:val="20"/>
          <w:szCs w:val="20"/>
        </w:rPr>
        <w:t>shortcite</w:t>
      </w:r>
      <w:proofErr w:type="spellEnd"/>
      <w:r>
        <w:rPr>
          <w:rFonts w:ascii="Courier New" w:hAnsi="Courier New" w:cs="Courier New"/>
          <w:sz w:val="20"/>
          <w:szCs w:val="20"/>
        </w:rPr>
        <w:t xml:space="preserve">{Xu:2012MUP} proposed a mixture model which incorporated three important factors, namely breaking news, friends' timeline and user interest, to explain user posting </w:t>
      </w:r>
      <w:proofErr w:type="spellStart"/>
      <w:r>
        <w:rPr>
          <w:rFonts w:ascii="Courier New" w:hAnsi="Courier New" w:cs="Courier New"/>
          <w:sz w:val="20"/>
          <w:szCs w:val="20"/>
        </w:rPr>
        <w:t>behavior</w:t>
      </w:r>
      <w:proofErr w:type="spellEnd"/>
      <w:r>
        <w:rPr>
          <w:rFonts w:ascii="Courier New" w:hAnsi="Courier New" w:cs="Courier New"/>
          <w:sz w:val="20"/>
          <w:szCs w:val="20"/>
        </w:rPr>
        <w:t>.</w:t>
      </w:r>
    </w:p>
    <w:p w:rsidR="00796ABC" w:rsidRDefault="00796ABC" w:rsidP="00796ABC">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Pennacchiotti</w:t>
      </w:r>
      <w:proofErr w:type="spellEnd"/>
      <w:r>
        <w:rPr>
          <w:rFonts w:ascii="Courier New" w:hAnsi="Courier New" w:cs="Courier New"/>
          <w:sz w:val="20"/>
          <w:szCs w:val="20"/>
        </w:rPr>
        <w:t xml:space="preserve"> and </w:t>
      </w:r>
      <w:proofErr w:type="spellStart"/>
      <w:r>
        <w:rPr>
          <w:rFonts w:ascii="Courier New" w:hAnsi="Courier New" w:cs="Courier New"/>
          <w:sz w:val="20"/>
          <w:szCs w:val="20"/>
        </w:rPr>
        <w:t>Popescu</w:t>
      </w:r>
      <w:proofErr w:type="spellEnd"/>
      <w:r>
        <w:rPr>
          <w:rFonts w:ascii="Courier New" w:hAnsi="Courier New" w:cs="Courier New"/>
          <w:sz w:val="20"/>
          <w:szCs w:val="20"/>
        </w:rPr>
        <w:t>~\</w:t>
      </w:r>
      <w:proofErr w:type="spellStart"/>
      <w:proofErr w:type="gramStart"/>
      <w:r>
        <w:rPr>
          <w:rFonts w:ascii="Courier New" w:hAnsi="Courier New" w:cs="Courier New"/>
          <w:sz w:val="20"/>
          <w:szCs w:val="20"/>
        </w:rPr>
        <w:t>shortcite</w:t>
      </w:r>
      <w:proofErr w:type="spellEnd"/>
      <w:r>
        <w:rPr>
          <w:rFonts w:ascii="Courier New" w:hAnsi="Courier New" w:cs="Courier New"/>
          <w:sz w:val="20"/>
          <w:szCs w:val="20"/>
        </w:rPr>
        <w:t>{</w:t>
      </w:r>
      <w:proofErr w:type="gramEnd"/>
      <w:r>
        <w:rPr>
          <w:rFonts w:ascii="Courier New" w:hAnsi="Courier New" w:cs="Courier New"/>
          <w:sz w:val="20"/>
          <w:szCs w:val="20"/>
        </w:rPr>
        <w:t>Pennacchiotti:icwsm11} proposed a most comprehensive method to model Twitter user for user classification, confirming the value of in-depth features by exploiting the UGC.</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A large body of studies have analyzed characteristics of </w:t>
      </w:r>
      <w:proofErr w:type="spellStart"/>
      <w:r>
        <w:rPr>
          <w:rFonts w:ascii="Courier New" w:hAnsi="Courier New" w:cs="Courier New"/>
          <w:sz w:val="20"/>
          <w:szCs w:val="20"/>
        </w:rPr>
        <w:t>retweeting</w:t>
      </w:r>
      <w:proofErr w:type="spellEnd"/>
      <w:r>
        <w:rPr>
          <w:rFonts w:ascii="Courier New" w:hAnsi="Courier New" w:cs="Courier New"/>
          <w:sz w:val="20"/>
          <w:szCs w:val="20"/>
        </w:rPr>
        <w:t xml:space="preserve"> \cite{conf/</w:t>
      </w:r>
      <w:proofErr w:type="spellStart"/>
      <w:r>
        <w:rPr>
          <w:rFonts w:ascii="Courier New" w:hAnsi="Courier New" w:cs="Courier New"/>
          <w:sz w:val="20"/>
          <w:szCs w:val="20"/>
        </w:rPr>
        <w:t>icwsm</w:t>
      </w:r>
      <w:proofErr w:type="spellEnd"/>
      <w:r>
        <w:rPr>
          <w:rFonts w:ascii="Courier New" w:hAnsi="Courier New" w:cs="Courier New"/>
          <w:sz w:val="20"/>
          <w:szCs w:val="20"/>
        </w:rPr>
        <w:t>/MacskassyM11</w:t>
      </w:r>
      <w:proofErr w:type="gramStart"/>
      <w:r>
        <w:rPr>
          <w:rFonts w:ascii="Courier New" w:hAnsi="Courier New" w:cs="Courier New"/>
          <w:sz w:val="20"/>
          <w:szCs w:val="20"/>
        </w:rPr>
        <w:t>,Starbird:2012RRI</w:t>
      </w:r>
      <w:proofErr w:type="gramEnd"/>
      <w:r>
        <w:rPr>
          <w:rFonts w:ascii="Courier New" w:hAnsi="Courier New" w:cs="Courier New"/>
          <w:sz w:val="20"/>
          <w:szCs w:val="20"/>
        </w:rPr>
        <w:t xml:space="preserve">}, examining factors that lead to increased </w:t>
      </w:r>
      <w:proofErr w:type="spellStart"/>
      <w:r>
        <w:rPr>
          <w:rFonts w:ascii="Courier New" w:hAnsi="Courier New" w:cs="Courier New"/>
          <w:sz w:val="20"/>
          <w:szCs w:val="20"/>
        </w:rPr>
        <w:t>retweetability</w:t>
      </w:r>
      <w:proofErr w:type="spellEnd"/>
      <w:r>
        <w:rPr>
          <w:rFonts w:ascii="Courier New" w:hAnsi="Courier New" w:cs="Courier New"/>
          <w:sz w:val="20"/>
          <w:szCs w:val="20"/>
        </w:rPr>
        <w:t xml:space="preserve"> \cite{Suh2010,Comarela:2012UFA} and designing models to estimate the probability of being </w:t>
      </w:r>
      <w:proofErr w:type="spellStart"/>
      <w:r>
        <w:rPr>
          <w:rFonts w:ascii="Courier New" w:hAnsi="Courier New" w:cs="Courier New"/>
          <w:sz w:val="20"/>
          <w:szCs w:val="20"/>
        </w:rPr>
        <w:t>retweeted</w:t>
      </w:r>
      <w:proofErr w:type="spellEnd"/>
      <w:r>
        <w:rPr>
          <w:rFonts w:ascii="Courier New" w:hAnsi="Courier New" w:cs="Courier New"/>
          <w:sz w:val="20"/>
          <w:szCs w:val="20"/>
        </w:rPr>
        <w:t xml:space="preserve"> \cite{Osborne_Lavrenko_2011,Jenders:2013APV,conf/icwsm/PfitznerGS12}.</w:t>
      </w:r>
    </w:p>
    <w:p w:rsidR="00796ABC" w:rsidRDefault="00796ABC" w:rsidP="00796ABC">
      <w:pPr>
        <w:autoSpaceDE w:val="0"/>
        <w:autoSpaceDN w:val="0"/>
        <w:adjustRightInd w:val="0"/>
        <w:spacing w:after="0" w:line="240" w:lineRule="auto"/>
        <w:rPr>
          <w:rFonts w:ascii="Courier New" w:hAnsi="Courier New" w:cs="Courier New"/>
          <w:sz w:val="20"/>
          <w:szCs w:val="20"/>
        </w:rPr>
      </w:pP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\section{Conclusion}</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In this paper, we propose </w:t>
      </w:r>
      <w:ins w:id="150" w:author="Information Technology Services" w:date="2014-01-21T17:32:00Z">
        <w:r w:rsidR="004B5DAA">
          <w:rPr>
            <w:rFonts w:ascii="Courier New" w:hAnsi="Courier New" w:cs="Courier New"/>
            <w:sz w:val="20"/>
            <w:szCs w:val="20"/>
          </w:rPr>
          <w:t>the</w:t>
        </w:r>
        <w:r w:rsidR="004B5DAA">
          <w:rPr>
            <w:rFonts w:ascii="Courier New" w:hAnsi="Courier New" w:cs="Courier New"/>
            <w:sz w:val="20"/>
            <w:szCs w:val="20"/>
          </w:rPr>
          <w:t xml:space="preserve"> </w:t>
        </w:r>
      </w:ins>
      <w:r>
        <w:rPr>
          <w:rFonts w:ascii="Courier New" w:hAnsi="Courier New" w:cs="Courier New"/>
          <w:sz w:val="20"/>
          <w:szCs w:val="20"/>
        </w:rPr>
        <w:t xml:space="preserve">subjective model to </w:t>
      </w:r>
      <w:ins w:id="151" w:author="Information Technology Services" w:date="2014-01-21T17:32:00Z">
        <w:r w:rsidR="004B5DAA">
          <w:rPr>
            <w:rFonts w:ascii="Courier New" w:hAnsi="Courier New" w:cs="Courier New"/>
            <w:sz w:val="20"/>
            <w:szCs w:val="20"/>
          </w:rPr>
          <w:t>predict</w:t>
        </w:r>
        <w:r w:rsidR="004B5DAA">
          <w:rPr>
            <w:rFonts w:ascii="Courier New" w:hAnsi="Courier New" w:cs="Courier New"/>
            <w:sz w:val="20"/>
            <w:szCs w:val="20"/>
          </w:rPr>
          <w:t xml:space="preserve"> </w:t>
        </w:r>
      </w:ins>
      <w:del w:id="152" w:author="Information Technology Services" w:date="2014-01-21T17:32:00Z">
        <w:r w:rsidDel="004B5DAA">
          <w:rPr>
            <w:rFonts w:ascii="Courier New" w:hAnsi="Courier New" w:cs="Courier New"/>
            <w:sz w:val="20"/>
            <w:szCs w:val="20"/>
          </w:rPr>
          <w:delText>model</w:delText>
        </w:r>
      </w:del>
      <w:r>
        <w:rPr>
          <w:rFonts w:ascii="Courier New" w:hAnsi="Courier New" w:cs="Courier New"/>
          <w:sz w:val="20"/>
          <w:szCs w:val="20"/>
        </w:rPr>
        <w:t xml:space="preserve"> </w:t>
      </w:r>
      <w:proofErr w:type="gramStart"/>
      <w:r>
        <w:rPr>
          <w:rFonts w:ascii="Courier New" w:hAnsi="Courier New" w:cs="Courier New"/>
          <w:sz w:val="20"/>
          <w:szCs w:val="20"/>
        </w:rPr>
        <w:t>users</w:t>
      </w:r>
      <w:proofErr w:type="gramEnd"/>
      <w:ins w:id="153" w:author="Information Technology Services" w:date="2014-01-21T17:32:00Z">
        <w:r w:rsidR="004B5DAA">
          <w:rPr>
            <w:rFonts w:ascii="Courier New" w:hAnsi="Courier New" w:cs="Courier New"/>
            <w:sz w:val="20"/>
            <w:szCs w:val="20"/>
          </w:rPr>
          <w:t xml:space="preserve"> behaviour</w:t>
        </w:r>
      </w:ins>
      <w:r>
        <w:rPr>
          <w:rFonts w:ascii="Courier New" w:hAnsi="Courier New" w:cs="Courier New"/>
          <w:sz w:val="20"/>
          <w:szCs w:val="20"/>
        </w:rPr>
        <w:t xml:space="preserve">, and </w:t>
      </w:r>
      <w:del w:id="154" w:author="Information Technology Services" w:date="2014-01-21T17:32:00Z">
        <w:r w:rsidDel="004B5DAA">
          <w:rPr>
            <w:rFonts w:ascii="Courier New" w:hAnsi="Courier New" w:cs="Courier New"/>
            <w:sz w:val="20"/>
            <w:szCs w:val="20"/>
          </w:rPr>
          <w:delText>demostrate</w:delText>
        </w:r>
      </w:del>
      <w:ins w:id="155" w:author="Information Technology Services" w:date="2014-01-21T17:32:00Z">
        <w:r w:rsidR="004B5DAA">
          <w:rPr>
            <w:rFonts w:ascii="Courier New" w:hAnsi="Courier New" w:cs="Courier New"/>
            <w:sz w:val="20"/>
            <w:szCs w:val="20"/>
          </w:rPr>
          <w:t>demonstrate</w:t>
        </w:r>
      </w:ins>
      <w:r>
        <w:rPr>
          <w:rFonts w:ascii="Courier New" w:hAnsi="Courier New" w:cs="Courier New"/>
          <w:sz w:val="20"/>
          <w:szCs w:val="20"/>
        </w:rPr>
        <w:t xml:space="preserve"> its ability in </w:t>
      </w:r>
      <w:proofErr w:type="spellStart"/>
      <w:r>
        <w:rPr>
          <w:rFonts w:ascii="Courier New" w:hAnsi="Courier New" w:cs="Courier New"/>
          <w:sz w:val="20"/>
          <w:szCs w:val="20"/>
        </w:rPr>
        <w:t>retweeting</w:t>
      </w:r>
      <w:proofErr w:type="spellEnd"/>
      <w:r>
        <w:rPr>
          <w:rFonts w:ascii="Courier New" w:hAnsi="Courier New" w:cs="Courier New"/>
          <w:sz w:val="20"/>
          <w:szCs w:val="20"/>
        </w:rPr>
        <w:t xml:space="preserve"> </w:t>
      </w:r>
      <w:proofErr w:type="spellStart"/>
      <w:r>
        <w:rPr>
          <w:rFonts w:ascii="Courier New" w:hAnsi="Courier New" w:cs="Courier New"/>
          <w:sz w:val="20"/>
          <w:szCs w:val="20"/>
        </w:rPr>
        <w:t>behavior</w:t>
      </w:r>
      <w:proofErr w:type="spellEnd"/>
      <w:r>
        <w:rPr>
          <w:rFonts w:ascii="Courier New" w:hAnsi="Courier New" w:cs="Courier New"/>
          <w:sz w:val="20"/>
          <w:szCs w:val="20"/>
        </w:rPr>
        <w:t xml:space="preserve"> analysis. We assume that </w:t>
      </w:r>
      <w:proofErr w:type="spellStart"/>
      <w:r>
        <w:rPr>
          <w:rFonts w:ascii="Courier New" w:hAnsi="Courier New" w:cs="Courier New"/>
          <w:sz w:val="20"/>
          <w:szCs w:val="20"/>
        </w:rPr>
        <w:t>retweeting</w:t>
      </w:r>
      <w:proofErr w:type="spellEnd"/>
      <w:r>
        <w:rPr>
          <w:rFonts w:ascii="Courier New" w:hAnsi="Courier New" w:cs="Courier New"/>
          <w:sz w:val="20"/>
          <w:szCs w:val="20"/>
        </w:rPr>
        <w:t xml:space="preserve"> should be elicited by the subjective similarities among the tweet</w:t>
      </w:r>
      <w:ins w:id="156" w:author="Information Technology Services" w:date="2014-01-21T17:33:00Z">
        <w:r w:rsidR="004B5DAA">
          <w:rPr>
            <w:rFonts w:ascii="Courier New" w:hAnsi="Courier New" w:cs="Courier New"/>
            <w:sz w:val="20"/>
            <w:szCs w:val="20"/>
          </w:rPr>
          <w:t>s</w:t>
        </w:r>
      </w:ins>
      <w:r>
        <w:rPr>
          <w:rFonts w:ascii="Courier New" w:hAnsi="Courier New" w:cs="Courier New"/>
          <w:sz w:val="20"/>
          <w:szCs w:val="20"/>
        </w:rPr>
        <w:t xml:space="preserve"> and its author and followers. </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We define </w:t>
      </w:r>
      <w:ins w:id="157" w:author="Information Technology Services" w:date="2014-01-21T17:33:00Z">
        <w:r w:rsidR="004B5DAA">
          <w:rPr>
            <w:rFonts w:ascii="Courier New" w:hAnsi="Courier New" w:cs="Courier New"/>
            <w:sz w:val="20"/>
            <w:szCs w:val="20"/>
          </w:rPr>
          <w:t xml:space="preserve">the </w:t>
        </w:r>
      </w:ins>
      <w:r>
        <w:rPr>
          <w:rFonts w:ascii="Courier New" w:hAnsi="Courier New" w:cs="Courier New"/>
          <w:sz w:val="20"/>
          <w:szCs w:val="20"/>
        </w:rPr>
        <w:t xml:space="preserve">subjective model formally as the combination of </w:t>
      </w:r>
      <w:ins w:id="158" w:author="Information Technology Services" w:date="2014-01-21T17:33:00Z">
        <w:r w:rsidR="004B5DAA">
          <w:rPr>
            <w:rFonts w:ascii="Courier New" w:hAnsi="Courier New" w:cs="Courier New"/>
            <w:sz w:val="20"/>
            <w:szCs w:val="20"/>
          </w:rPr>
          <w:t xml:space="preserve">a </w:t>
        </w:r>
      </w:ins>
      <w:r>
        <w:rPr>
          <w:rFonts w:ascii="Courier New" w:hAnsi="Courier New" w:cs="Courier New"/>
          <w:sz w:val="20"/>
          <w:szCs w:val="20"/>
        </w:rPr>
        <w:t xml:space="preserve">topic distribution and </w:t>
      </w:r>
      <w:ins w:id="159" w:author="Information Technology Services" w:date="2014-01-21T17:33:00Z">
        <w:r w:rsidR="004B5DAA">
          <w:rPr>
            <w:rFonts w:ascii="Courier New" w:hAnsi="Courier New" w:cs="Courier New"/>
            <w:sz w:val="20"/>
            <w:szCs w:val="20"/>
          </w:rPr>
          <w:t xml:space="preserve">an </w:t>
        </w:r>
      </w:ins>
      <w:r>
        <w:rPr>
          <w:rFonts w:ascii="Courier New" w:hAnsi="Courier New" w:cs="Courier New"/>
          <w:sz w:val="20"/>
          <w:szCs w:val="20"/>
        </w:rPr>
        <w:t xml:space="preserve">opinion distribution, and we </w:t>
      </w:r>
      <w:ins w:id="160" w:author="Information Technology Services" w:date="2014-01-21T17:33:00Z">
        <w:r w:rsidR="007621D6">
          <w:rPr>
            <w:rFonts w:ascii="Courier New" w:hAnsi="Courier New" w:cs="Courier New"/>
            <w:sz w:val="20"/>
            <w:szCs w:val="20"/>
          </w:rPr>
          <w:t xml:space="preserve">develop </w:t>
        </w:r>
      </w:ins>
      <w:del w:id="161" w:author="Information Technology Services" w:date="2014-01-21T17:33:00Z">
        <w:r w:rsidDel="007621D6">
          <w:rPr>
            <w:rFonts w:ascii="Courier New" w:hAnsi="Courier New" w:cs="Courier New"/>
            <w:sz w:val="20"/>
            <w:szCs w:val="20"/>
          </w:rPr>
          <w:delText>concrete</w:delText>
        </w:r>
      </w:del>
      <w:r>
        <w:rPr>
          <w:rFonts w:ascii="Courier New" w:hAnsi="Courier New" w:cs="Courier New"/>
          <w:sz w:val="20"/>
          <w:szCs w:val="20"/>
        </w:rPr>
        <w:t xml:space="preserve"> </w:t>
      </w:r>
      <w:ins w:id="162" w:author="Information Technology Services" w:date="2014-01-21T17:33:00Z">
        <w:r w:rsidR="007621D6">
          <w:rPr>
            <w:rFonts w:ascii="Courier New" w:hAnsi="Courier New" w:cs="Courier New"/>
            <w:sz w:val="20"/>
            <w:szCs w:val="20"/>
          </w:rPr>
          <w:t xml:space="preserve">the </w:t>
        </w:r>
      </w:ins>
      <w:r>
        <w:rPr>
          <w:rFonts w:ascii="Courier New" w:hAnsi="Courier New" w:cs="Courier New"/>
          <w:sz w:val="20"/>
          <w:szCs w:val="20"/>
        </w:rPr>
        <w:t xml:space="preserve">subjective model </w:t>
      </w:r>
      <w:ins w:id="163" w:author="Information Technology Services" w:date="2014-01-21T17:34:00Z">
        <w:r w:rsidR="007621D6">
          <w:rPr>
            <w:rFonts w:ascii="Courier New" w:hAnsi="Courier New" w:cs="Courier New"/>
            <w:sz w:val="20"/>
            <w:szCs w:val="20"/>
          </w:rPr>
          <w:t xml:space="preserve">based on </w:t>
        </w:r>
      </w:ins>
      <w:del w:id="164" w:author="Information Technology Services" w:date="2014-01-21T17:34:00Z">
        <w:r w:rsidDel="007621D6">
          <w:rPr>
            <w:rFonts w:ascii="Courier New" w:hAnsi="Courier New" w:cs="Courier New"/>
            <w:sz w:val="20"/>
            <w:szCs w:val="20"/>
          </w:rPr>
          <w:delText>leveraging</w:delText>
        </w:r>
      </w:del>
      <w:ins w:id="165" w:author="Information Technology Services" w:date="2014-01-21T17:34:00Z">
        <w:r w:rsidR="007621D6">
          <w:rPr>
            <w:rFonts w:ascii="Courier New" w:hAnsi="Courier New" w:cs="Courier New"/>
            <w:sz w:val="20"/>
            <w:szCs w:val="20"/>
          </w:rPr>
          <w:t xml:space="preserve"> the</w:t>
        </w:r>
      </w:ins>
      <w:r>
        <w:rPr>
          <w:rFonts w:ascii="Courier New" w:hAnsi="Courier New" w:cs="Courier New"/>
          <w:sz w:val="20"/>
          <w:szCs w:val="20"/>
        </w:rPr>
        <w:t xml:space="preserve"> statistical topic model and sentiment analysis techniques.</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We demonstrate the effectiveness of our model for </w:t>
      </w:r>
      <w:ins w:id="166" w:author="Information Technology Services" w:date="2014-01-21T17:34:00Z">
        <w:r w:rsidR="007621D6">
          <w:rPr>
            <w:rFonts w:ascii="Courier New" w:hAnsi="Courier New" w:cs="Courier New"/>
            <w:sz w:val="20"/>
            <w:szCs w:val="20"/>
          </w:rPr>
          <w:t xml:space="preserve">the </w:t>
        </w:r>
      </w:ins>
      <w:proofErr w:type="spellStart"/>
      <w:r>
        <w:rPr>
          <w:rFonts w:ascii="Courier New" w:hAnsi="Courier New" w:cs="Courier New"/>
          <w:sz w:val="20"/>
          <w:szCs w:val="20"/>
        </w:rPr>
        <w:t>retweeting</w:t>
      </w:r>
      <w:proofErr w:type="spellEnd"/>
      <w:r>
        <w:rPr>
          <w:rFonts w:ascii="Courier New" w:hAnsi="Courier New" w:cs="Courier New"/>
          <w:sz w:val="20"/>
          <w:szCs w:val="20"/>
        </w:rPr>
        <w:t xml:space="preserve"> analysis problem and show that subjective model is able to reach better understanding of </w:t>
      </w:r>
      <w:proofErr w:type="spellStart"/>
      <w:r>
        <w:rPr>
          <w:rFonts w:ascii="Courier New" w:hAnsi="Courier New" w:cs="Courier New"/>
          <w:sz w:val="20"/>
          <w:szCs w:val="20"/>
        </w:rPr>
        <w:t>retweeting</w:t>
      </w:r>
      <w:proofErr w:type="spellEnd"/>
      <w:r>
        <w:rPr>
          <w:rFonts w:ascii="Courier New" w:hAnsi="Courier New" w:cs="Courier New"/>
          <w:sz w:val="20"/>
          <w:szCs w:val="20"/>
        </w:rPr>
        <w:t xml:space="preserve"> </w:t>
      </w:r>
      <w:proofErr w:type="spellStart"/>
      <w:r>
        <w:rPr>
          <w:rFonts w:ascii="Courier New" w:hAnsi="Courier New" w:cs="Courier New"/>
          <w:sz w:val="20"/>
          <w:szCs w:val="20"/>
        </w:rPr>
        <w:t>behavior</w:t>
      </w:r>
      <w:proofErr w:type="spellEnd"/>
      <w:r>
        <w:rPr>
          <w:rFonts w:ascii="Courier New" w:hAnsi="Courier New" w:cs="Courier New"/>
          <w:sz w:val="20"/>
          <w:szCs w:val="20"/>
        </w:rPr>
        <w:t xml:space="preserve">. </w:t>
      </w:r>
    </w:p>
    <w:p w:rsidR="00796ABC" w:rsidRDefault="00796ABC" w:rsidP="00796ABC">
      <w:pPr>
        <w:autoSpaceDE w:val="0"/>
        <w:autoSpaceDN w:val="0"/>
        <w:adjustRightInd w:val="0"/>
        <w:spacing w:after="0" w:line="240" w:lineRule="auto"/>
        <w:rPr>
          <w:rFonts w:ascii="Courier New" w:hAnsi="Courier New" w:cs="Courier New"/>
          <w:sz w:val="20"/>
          <w:szCs w:val="20"/>
        </w:rPr>
      </w:pP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In the future, we will apply </w:t>
      </w:r>
      <w:ins w:id="167" w:author="Information Technology Services" w:date="2014-01-21T18:10:00Z">
        <w:r w:rsidR="00203EBA">
          <w:rPr>
            <w:rFonts w:ascii="Courier New" w:hAnsi="Courier New" w:cs="Courier New"/>
            <w:sz w:val="20"/>
            <w:szCs w:val="20"/>
          </w:rPr>
          <w:t xml:space="preserve">the </w:t>
        </w:r>
      </w:ins>
      <w:r>
        <w:rPr>
          <w:rFonts w:ascii="Courier New" w:hAnsi="Courier New" w:cs="Courier New"/>
          <w:sz w:val="20"/>
          <w:szCs w:val="20"/>
        </w:rPr>
        <w:t xml:space="preserve">subjective model to other social network analysis task such as link prediction and friend recommendation. </w:t>
      </w:r>
    </w:p>
    <w:p w:rsidR="00796ABC" w:rsidRDefault="00796ABC" w:rsidP="00796ABC">
      <w:pPr>
        <w:autoSpaceDE w:val="0"/>
        <w:autoSpaceDN w:val="0"/>
        <w:adjustRightInd w:val="0"/>
        <w:spacing w:after="0" w:line="240" w:lineRule="auto"/>
        <w:rPr>
          <w:rFonts w:ascii="Courier New" w:hAnsi="Courier New" w:cs="Courier New"/>
          <w:sz w:val="20"/>
          <w:szCs w:val="20"/>
        </w:rPr>
      </w:pP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bibliographystyle</w:t>
      </w:r>
      <w:proofErr w:type="spellEnd"/>
      <w:r>
        <w:rPr>
          <w:rFonts w:ascii="Courier New" w:hAnsi="Courier New" w:cs="Courier New"/>
          <w:sz w:val="20"/>
          <w:szCs w:val="20"/>
        </w:rPr>
        <w:t>{</w:t>
      </w:r>
      <w:proofErr w:type="spellStart"/>
      <w:r>
        <w:rPr>
          <w:rFonts w:ascii="Courier New" w:hAnsi="Courier New" w:cs="Courier New"/>
          <w:sz w:val="20"/>
          <w:szCs w:val="20"/>
        </w:rPr>
        <w:t>aaai</w:t>
      </w:r>
      <w:proofErr w:type="spellEnd"/>
      <w:r>
        <w:rPr>
          <w:rFonts w:ascii="Courier New" w:hAnsi="Courier New" w:cs="Courier New"/>
          <w:sz w:val="20"/>
          <w:szCs w:val="20"/>
        </w:rPr>
        <w:t>}</w:t>
      </w: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\bibliography{</w:t>
      </w:r>
      <w:proofErr w:type="spellStart"/>
      <w:r>
        <w:rPr>
          <w:rFonts w:ascii="Courier New" w:hAnsi="Courier New" w:cs="Courier New"/>
          <w:sz w:val="20"/>
          <w:szCs w:val="20"/>
        </w:rPr>
        <w:t>resonate_tweet</w:t>
      </w:r>
      <w:proofErr w:type="spellEnd"/>
      <w:r>
        <w:rPr>
          <w:rFonts w:ascii="Courier New" w:hAnsi="Courier New" w:cs="Courier New"/>
          <w:sz w:val="20"/>
          <w:szCs w:val="20"/>
        </w:rPr>
        <w:t>}</w:t>
      </w:r>
    </w:p>
    <w:p w:rsidR="00796ABC" w:rsidRDefault="00796ABC" w:rsidP="00796ABC">
      <w:pPr>
        <w:autoSpaceDE w:val="0"/>
        <w:autoSpaceDN w:val="0"/>
        <w:adjustRightInd w:val="0"/>
        <w:spacing w:after="0" w:line="240" w:lineRule="auto"/>
        <w:rPr>
          <w:rFonts w:ascii="Courier New" w:hAnsi="Courier New" w:cs="Courier New"/>
          <w:sz w:val="20"/>
          <w:szCs w:val="20"/>
        </w:rPr>
      </w:pPr>
    </w:p>
    <w:p w:rsidR="00796ABC" w:rsidRDefault="00796ABC" w:rsidP="00796A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\end{document}</w:t>
      </w:r>
    </w:p>
    <w:p w:rsidR="00796ABC" w:rsidRDefault="00796ABC" w:rsidP="00796ABC">
      <w:pPr>
        <w:autoSpaceDE w:val="0"/>
        <w:autoSpaceDN w:val="0"/>
        <w:adjustRightInd w:val="0"/>
        <w:spacing w:after="0" w:line="240" w:lineRule="auto"/>
        <w:rPr>
          <w:rFonts w:ascii="Courier New" w:hAnsi="Courier New" w:cs="Courier New"/>
          <w:sz w:val="20"/>
          <w:szCs w:val="20"/>
        </w:rPr>
      </w:pPr>
    </w:p>
    <w:p w:rsidR="0092351C" w:rsidRDefault="0092351C"/>
    <w:sectPr w:rsidR="0092351C" w:rsidSect="00EA4A86">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compat/>
  <w:rsids>
    <w:rsidRoot w:val="00796ABC"/>
    <w:rsid w:val="00145916"/>
    <w:rsid w:val="00203EBA"/>
    <w:rsid w:val="00224E29"/>
    <w:rsid w:val="003577D0"/>
    <w:rsid w:val="00474648"/>
    <w:rsid w:val="004B5DAA"/>
    <w:rsid w:val="007621D6"/>
    <w:rsid w:val="00794409"/>
    <w:rsid w:val="00796ABC"/>
    <w:rsid w:val="007A2D0D"/>
    <w:rsid w:val="0092351C"/>
    <w:rsid w:val="00A72E32"/>
    <w:rsid w:val="00AE1C06"/>
    <w:rsid w:val="00C52C02"/>
    <w:rsid w:val="00D2197F"/>
    <w:rsid w:val="00D32359"/>
    <w:rsid w:val="00D359AA"/>
    <w:rsid w:val="00D541BA"/>
    <w:rsid w:val="00EE7AE3"/>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6A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1C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C0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TotalTime>
  <Pages>15</Pages>
  <Words>5824</Words>
  <Characters>33202</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Massey University</Company>
  <LinksUpToDate>false</LinksUpToDate>
  <CharactersWithSpaces>38949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Technology Services</dc:creator>
  <cp:keywords/>
  <dc:description/>
  <cp:lastModifiedBy>Information Technology Services</cp:lastModifiedBy>
  <cp:revision>3</cp:revision>
  <dcterms:created xsi:type="dcterms:W3CDTF">2014-01-20T22:23:00Z</dcterms:created>
  <dcterms:modified xsi:type="dcterms:W3CDTF">2014-01-21T05:16:00Z</dcterms:modified>
</cp:coreProperties>
</file>